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0D445836" w14:textId="36235187" w:rsidR="00B8580C" w:rsidRPr="000B462B" w:rsidRDefault="009761E2" w:rsidP="00790696">
          <w:pPr>
            <w:jc w:val="right"/>
          </w:pPr>
          <w:r w:rsidRPr="00DA4ADA">
            <w:rPr>
              <w:noProof/>
              <w:lang w:eastAsia="es-MX"/>
            </w:rPr>
            <w:drawing>
              <wp:inline distT="0" distB="0" distL="0" distR="0" wp14:anchorId="173A0BEC" wp14:editId="2B51B212">
                <wp:extent cx="1701800" cy="1323975"/>
                <wp:effectExtent l="0" t="0" r="0"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inline>
            </w:drawing>
          </w:r>
        </w:p>
        <w:p w14:paraId="795909F1" w14:textId="77777777" w:rsidR="00636A66" w:rsidRPr="00DA4ADA" w:rsidRDefault="00636A66" w:rsidP="000B462B">
          <w:pPr>
            <w:jc w:val="cente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1FB39131" w14:textId="7E69FF53" w:rsidR="000B462B"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0B462B">
            <w:rPr>
              <w:rFonts w:cs="Arial"/>
              <w:sz w:val="32"/>
              <w:szCs w:val="28"/>
            </w:rPr>
            <w:t>Dirección Corporativa de Tecnologías de la Información PEMEX</w:t>
          </w:r>
        </w:p>
        <w:p w14:paraId="68FABFF0" w14:textId="77777777" w:rsidR="00417EED" w:rsidRPr="00DA4ADA" w:rsidRDefault="00417EED" w:rsidP="00636A66">
          <w:pPr>
            <w:jc w:val="center"/>
            <w:rPr>
              <w:rFonts w:cs="Arial"/>
              <w:sz w:val="20"/>
              <w:szCs w:val="28"/>
            </w:rPr>
          </w:pPr>
        </w:p>
        <w:p w14:paraId="76A255E4" w14:textId="6770D851"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r>
          <w:r w:rsidR="000B462B">
            <w:rPr>
              <w:rFonts w:cs="Arial"/>
              <w:sz w:val="32"/>
              <w:szCs w:val="28"/>
            </w:rPr>
            <w:t>Mejora de procesos del departamento de TELECOM</w:t>
          </w:r>
        </w:p>
        <w:p w14:paraId="4CC607C2" w14:textId="77777777" w:rsidR="00636A66" w:rsidRPr="00DA4ADA" w:rsidRDefault="00636A66" w:rsidP="00636A66">
          <w:pPr>
            <w:jc w:val="center"/>
            <w:rPr>
              <w:rFonts w:cs="Arial"/>
              <w:sz w:val="32"/>
              <w:szCs w:val="28"/>
            </w:rPr>
          </w:pPr>
        </w:p>
        <w:p w14:paraId="68861320" w14:textId="4DE760BA" w:rsidR="00513C84" w:rsidRPr="00DA4ADA" w:rsidRDefault="00636A66" w:rsidP="000B462B">
          <w:pPr>
            <w:jc w:val="center"/>
            <w:rPr>
              <w:rFonts w:cs="Arial"/>
            </w:rPr>
          </w:pPr>
          <w:r w:rsidRPr="00DA4ADA">
            <w:rPr>
              <w:rFonts w:cs="Arial"/>
              <w:sz w:val="32"/>
              <w:szCs w:val="28"/>
            </w:rPr>
            <w:t>Presenta</w:t>
          </w:r>
          <w:r w:rsidR="00145E74" w:rsidRPr="00DA4ADA">
            <w:rPr>
              <w:rFonts w:cs="Arial"/>
              <w:sz w:val="32"/>
              <w:szCs w:val="28"/>
            </w:rPr>
            <w:br/>
          </w:r>
          <w:r w:rsidR="000B462B">
            <w:rPr>
              <w:rFonts w:cs="Arial"/>
              <w:sz w:val="28"/>
              <w:szCs w:val="28"/>
            </w:rPr>
            <w:t>Bruno García Macías</w:t>
          </w:r>
        </w:p>
        <w:p w14:paraId="7A98AFFA" w14:textId="1CE0F795" w:rsidR="00636A66" w:rsidRPr="00DA4ADA" w:rsidRDefault="00636A66" w:rsidP="00636A66">
          <w:pPr>
            <w:jc w:val="right"/>
          </w:pPr>
          <w:r w:rsidRPr="00DA4ADA">
            <w:rPr>
              <w:rFonts w:cs="Arial"/>
              <w:sz w:val="28"/>
              <w:szCs w:val="28"/>
            </w:rPr>
            <w:t>Cuitláhu</w:t>
          </w:r>
          <w:r w:rsidR="00B8580C" w:rsidRPr="00DA4ADA">
            <w:rPr>
              <w:rFonts w:cs="Arial"/>
              <w:sz w:val="28"/>
              <w:szCs w:val="28"/>
            </w:rPr>
            <w:t>ac</w:t>
          </w:r>
          <w:del w:id="0" w:author="Galaxy" w:date="2019-01-25T20:58:00Z">
            <w:r w:rsidR="00B8580C" w:rsidRPr="00DA4ADA">
              <w:rPr>
                <w:rFonts w:cs="Arial"/>
                <w:sz w:val="28"/>
                <w:szCs w:val="28"/>
              </w:rPr>
              <w:delText>/Maltrata, Ver.,</w:delText>
            </w:r>
          </w:del>
          <w:r w:rsidR="00B8580C" w:rsidRPr="00DA4ADA">
            <w:rPr>
              <w:rFonts w:cs="Arial"/>
              <w:sz w:val="28"/>
              <w:szCs w:val="28"/>
            </w:rPr>
            <w:t xml:space="preserve"> a </w:t>
          </w:r>
          <w:ins w:id="1" w:author="Galaxy" w:date="2019-01-25T20:58:00Z">
            <w:r w:rsidR="00A07E38">
              <w:rPr>
                <w:rFonts w:cs="Arial"/>
                <w:sz w:val="28"/>
                <w:szCs w:val="28"/>
              </w:rPr>
              <w:t>25</w:t>
            </w:r>
          </w:ins>
          <w:del w:id="2" w:author="Galaxy" w:date="2019-01-25T20:58:00Z">
            <w:r w:rsidR="00B343C4">
              <w:rPr>
                <w:rFonts w:cs="Arial"/>
                <w:sz w:val="28"/>
                <w:szCs w:val="28"/>
              </w:rPr>
              <w:delText>1</w:delText>
            </w:r>
            <w:r w:rsidR="00145E74" w:rsidRPr="00DA4ADA">
              <w:rPr>
                <w:rFonts w:cs="Arial"/>
                <w:sz w:val="28"/>
                <w:szCs w:val="28"/>
              </w:rPr>
              <w:delText>°</w:delText>
            </w:r>
          </w:del>
          <w:r w:rsidR="00B8580C" w:rsidRPr="00DA4ADA">
            <w:rPr>
              <w:rFonts w:cs="Arial"/>
              <w:sz w:val="28"/>
              <w:szCs w:val="28"/>
            </w:rPr>
            <w:t xml:space="preserve"> de </w:t>
          </w:r>
          <w:del w:id="3" w:author="Galaxy" w:date="2019-02-23T14:40:00Z">
            <w:r w:rsidR="00B343C4" w:rsidDel="00A7535E">
              <w:rPr>
                <w:rFonts w:cs="Arial"/>
                <w:sz w:val="28"/>
                <w:szCs w:val="28"/>
              </w:rPr>
              <w:delText>enero</w:delText>
            </w:r>
            <w:r w:rsidR="00417EED" w:rsidRPr="00DA4ADA" w:rsidDel="00A7535E">
              <w:rPr>
                <w:rFonts w:cs="Arial"/>
                <w:sz w:val="28"/>
                <w:szCs w:val="28"/>
              </w:rPr>
              <w:delText xml:space="preserve"> </w:delText>
            </w:r>
          </w:del>
          <w:ins w:id="4" w:author="Galaxy" w:date="2019-02-23T14:40:00Z">
            <w:r w:rsidR="00A7535E">
              <w:rPr>
                <w:rFonts w:cs="Arial"/>
                <w:sz w:val="28"/>
                <w:szCs w:val="28"/>
              </w:rPr>
              <w:t>Febrero</w:t>
            </w:r>
          </w:ins>
          <w:ins w:id="5" w:author="Galaxy" w:date="2019-02-23T14:46:00Z">
            <w:r w:rsidR="00BC7783">
              <w:rPr>
                <w:rFonts w:cs="Arial"/>
                <w:sz w:val="28"/>
                <w:szCs w:val="28"/>
              </w:rPr>
              <w:tab/>
            </w:r>
          </w:ins>
          <w:ins w:id="6" w:author="Galaxy" w:date="2019-02-23T14:40:00Z">
            <w:r w:rsidR="00A7535E" w:rsidRPr="00DA4ADA">
              <w:rPr>
                <w:rFonts w:cs="Arial"/>
                <w:sz w:val="28"/>
                <w:szCs w:val="28"/>
              </w:rPr>
              <w:t xml:space="preserve"> </w:t>
            </w:r>
          </w:ins>
          <w:r w:rsidR="00417EED" w:rsidRPr="00DA4ADA">
            <w:rPr>
              <w:rFonts w:cs="Arial"/>
              <w:sz w:val="28"/>
              <w:szCs w:val="28"/>
            </w:rPr>
            <w:t xml:space="preserve">de </w:t>
          </w:r>
          <w:ins w:id="7" w:author="Galaxy" w:date="2019-01-25T20:58:00Z">
            <w:r w:rsidR="00417EED" w:rsidRPr="00DA4ADA">
              <w:rPr>
                <w:rFonts w:cs="Arial"/>
                <w:sz w:val="28"/>
                <w:szCs w:val="28"/>
              </w:rPr>
              <w:t>201</w:t>
            </w:r>
            <w:r w:rsidR="00A07E38">
              <w:rPr>
                <w:rFonts w:cs="Arial"/>
                <w:sz w:val="28"/>
                <w:szCs w:val="28"/>
              </w:rPr>
              <w:t>9</w:t>
            </w:r>
            <w:r w:rsidR="00145E74" w:rsidRPr="00DA4ADA">
              <w:rPr>
                <w:rFonts w:cs="Arial"/>
                <w:sz w:val="28"/>
                <w:szCs w:val="28"/>
              </w:rPr>
              <w:t>.</w:t>
            </w:r>
          </w:ins>
          <w:del w:id="8" w:author="Galaxy" w:date="2019-01-25T20:58:00Z">
            <w:r w:rsidR="00417EED" w:rsidRPr="00DA4ADA">
              <w:rPr>
                <w:rFonts w:cs="Arial"/>
                <w:sz w:val="28"/>
                <w:szCs w:val="28"/>
              </w:rPr>
              <w:delText>201</w:delText>
            </w:r>
            <w:r w:rsidR="00B343C4">
              <w:rPr>
                <w:rFonts w:cs="Arial"/>
                <w:sz w:val="28"/>
                <w:szCs w:val="28"/>
              </w:rPr>
              <w:delText>8</w:delText>
            </w:r>
            <w:r w:rsidR="00145E74" w:rsidRPr="00DA4ADA">
              <w:rPr>
                <w:rFonts w:cs="Arial"/>
                <w:sz w:val="28"/>
                <w:szCs w:val="28"/>
              </w:rPr>
              <w:delText>.</w:delText>
            </w:r>
          </w:del>
        </w:p>
      </w:sdtContent>
    </w:sdt>
    <w:p w14:paraId="4EA4059A" w14:textId="77777777" w:rsidR="006C633E" w:rsidRPr="00DA4ADA" w:rsidRDefault="006C633E" w:rsidP="00145E74">
      <w:pPr>
        <w:jc w:val="center"/>
        <w:rPr>
          <w:rFonts w:cs="Arial"/>
        </w:rPr>
        <w:sectPr w:rsidR="006C633E" w:rsidRPr="00DA4ADA" w:rsidSect="00FB20FD">
          <w:headerReference w:type="default" r:id="rId11"/>
          <w:footerReference w:type="default" r:id="rId12"/>
          <w:pgSz w:w="12240" w:h="15840"/>
          <w:pgMar w:top="1417" w:right="1467" w:bottom="1417" w:left="1701" w:header="708" w:footer="708" w:gutter="0"/>
          <w:cols w:space="708"/>
          <w:docGrid w:linePitch="360"/>
        </w:sectPr>
      </w:pPr>
    </w:p>
    <w:p w14:paraId="0577C17C" w14:textId="77777777" w:rsidR="00B8580C" w:rsidRPr="00DA4ADA" w:rsidRDefault="00145E74" w:rsidP="00145E74">
      <w:pPr>
        <w:rPr>
          <w:rFonts w:cs="Arial"/>
          <w:sz w:val="40"/>
          <w:szCs w:val="40"/>
        </w:rPr>
      </w:pPr>
      <w:r w:rsidRPr="00DA4ADA">
        <w:rPr>
          <w:noProof/>
          <w:lang w:eastAsia="es-MX"/>
        </w:rPr>
        <w:lastRenderedPageBreak/>
        <w:drawing>
          <wp:anchor distT="0" distB="0" distL="114300" distR="114300" simplePos="0" relativeHeight="251660288" behindDoc="1" locked="0" layoutInCell="1" allowOverlap="1" wp14:anchorId="478F30FD" wp14:editId="5B572DC1">
            <wp:simplePos x="0" y="0"/>
            <wp:positionH relativeFrom="margin">
              <wp:align>right</wp:align>
            </wp:positionH>
            <wp:positionV relativeFrom="paragraph">
              <wp:posOffset>12065</wp:posOffset>
            </wp:positionV>
            <wp:extent cx="1701800" cy="1323975"/>
            <wp:effectExtent l="0" t="0" r="0" b="9525"/>
            <wp:wrapTight wrapText="bothSides">
              <wp:wrapPolygon edited="0">
                <wp:start x="0" y="0"/>
                <wp:lineTo x="0" y="21445"/>
                <wp:lineTo x="21278" y="21445"/>
                <wp:lineTo x="21278" y="0"/>
                <wp:lineTo x="0"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5E467209" w14:textId="77777777" w:rsidR="009761E2" w:rsidRPr="00DA4ADA" w:rsidRDefault="009761E2" w:rsidP="00636A66">
      <w:pPr>
        <w:jc w:val="center"/>
        <w:rPr>
          <w:rFonts w:cs="Arial"/>
          <w:sz w:val="40"/>
          <w:szCs w:val="40"/>
        </w:rPr>
      </w:pPr>
    </w:p>
    <w:p w14:paraId="4F91A1C1" w14:textId="77777777" w:rsidR="009761E2" w:rsidRPr="00DA4ADA" w:rsidRDefault="009761E2" w:rsidP="00636A66">
      <w:pPr>
        <w:jc w:val="center"/>
        <w:rPr>
          <w:rFonts w:cs="Arial"/>
          <w:sz w:val="40"/>
          <w:szCs w:val="40"/>
        </w:rPr>
      </w:pPr>
    </w:p>
    <w:p w14:paraId="20F744D4" w14:textId="77777777" w:rsidR="00145E74" w:rsidRPr="00DA4ADA" w:rsidRDefault="00145E74" w:rsidP="00636A66">
      <w:pPr>
        <w:jc w:val="center"/>
        <w:rPr>
          <w:rFonts w:cs="Arial"/>
          <w:sz w:val="40"/>
          <w:szCs w:val="40"/>
        </w:rPr>
      </w:pPr>
    </w:p>
    <w:p w14:paraId="49183914" w14:textId="77777777" w:rsidR="00636A66" w:rsidRPr="00DA4ADA" w:rsidRDefault="00636A66" w:rsidP="00636A66">
      <w:pPr>
        <w:jc w:val="center"/>
        <w:rPr>
          <w:rFonts w:cs="Arial"/>
          <w:sz w:val="40"/>
          <w:szCs w:val="40"/>
        </w:rPr>
      </w:pPr>
      <w:r w:rsidRPr="00DA4ADA">
        <w:rPr>
          <w:rFonts w:cs="Arial"/>
          <w:sz w:val="40"/>
          <w:szCs w:val="40"/>
        </w:rPr>
        <w:t>Universidad Tecnológica del Centro de Veracruz</w:t>
      </w:r>
    </w:p>
    <w:p w14:paraId="415299B8" w14:textId="77777777" w:rsidR="00636A66" w:rsidRPr="00DA4ADA" w:rsidRDefault="00636A66" w:rsidP="00636A66">
      <w:pPr>
        <w:jc w:val="center"/>
        <w:rPr>
          <w:rFonts w:cs="Arial"/>
          <w:sz w:val="32"/>
          <w:szCs w:val="40"/>
        </w:rPr>
      </w:pPr>
    </w:p>
    <w:p w14:paraId="18DFFF70" w14:textId="77777777" w:rsidR="00B343C4" w:rsidRDefault="00513C84" w:rsidP="00B343C4">
      <w:pPr>
        <w:jc w:val="center"/>
        <w:rPr>
          <w:rFonts w:cs="Arial"/>
          <w:sz w:val="32"/>
          <w:szCs w:val="32"/>
        </w:rPr>
      </w:pPr>
      <w:r w:rsidRPr="00DA4ADA">
        <w:rPr>
          <w:rFonts w:cs="Arial"/>
          <w:sz w:val="32"/>
          <w:szCs w:val="32"/>
        </w:rPr>
        <w:t xml:space="preserve">Programa Educativo </w:t>
      </w:r>
      <w:r w:rsidR="00145E74" w:rsidRPr="00DA4ADA">
        <w:rPr>
          <w:rFonts w:cs="Arial"/>
          <w:sz w:val="32"/>
          <w:szCs w:val="32"/>
        </w:rPr>
        <w:br/>
      </w:r>
      <w:r w:rsidR="00B343C4">
        <w:rPr>
          <w:rFonts w:cs="Arial"/>
          <w:sz w:val="32"/>
          <w:szCs w:val="32"/>
        </w:rPr>
        <w:t>Tecnologías de la Información y Comunicación / Tecnologías de la Información</w:t>
      </w:r>
    </w:p>
    <w:p w14:paraId="64572C20" w14:textId="77777777" w:rsidR="00B343C4" w:rsidRPr="00B343C4" w:rsidRDefault="00B343C4" w:rsidP="00B343C4">
      <w:pPr>
        <w:jc w:val="center"/>
        <w:rPr>
          <w:rFonts w:cs="Arial"/>
          <w:sz w:val="32"/>
          <w:szCs w:val="32"/>
        </w:rPr>
      </w:pPr>
    </w:p>
    <w:p w14:paraId="7F44A98E" w14:textId="4B4A8629" w:rsidR="00636A66" w:rsidRPr="00DA4ADA" w:rsidRDefault="00145E74" w:rsidP="00513C84">
      <w:pPr>
        <w:jc w:val="center"/>
        <w:rPr>
          <w:rFonts w:cs="Arial"/>
          <w:sz w:val="32"/>
          <w:szCs w:val="32"/>
        </w:rPr>
      </w:pPr>
      <w:r w:rsidRPr="00DA4ADA">
        <w:rPr>
          <w:rFonts w:cs="Arial"/>
          <w:sz w:val="32"/>
          <w:szCs w:val="32"/>
        </w:rPr>
        <w:t>Nombre del Asesor Industrial</w:t>
      </w:r>
      <w:r w:rsidRPr="00DA4ADA">
        <w:rPr>
          <w:rFonts w:cs="Arial"/>
          <w:sz w:val="32"/>
          <w:szCs w:val="32"/>
        </w:rPr>
        <w:br/>
      </w:r>
      <w:r w:rsidR="000B462B">
        <w:rPr>
          <w:rFonts w:cs="Arial"/>
          <w:sz w:val="32"/>
          <w:szCs w:val="32"/>
        </w:rPr>
        <w:t>Ing. Miguel Ángel Robles Montes</w:t>
      </w:r>
    </w:p>
    <w:p w14:paraId="082995F0" w14:textId="77777777" w:rsidR="00145E74" w:rsidRPr="00DA4ADA" w:rsidRDefault="00145E74" w:rsidP="00145E74">
      <w:pPr>
        <w:jc w:val="center"/>
        <w:rPr>
          <w:rFonts w:cs="Arial"/>
          <w:sz w:val="32"/>
          <w:szCs w:val="40"/>
        </w:rPr>
      </w:pPr>
    </w:p>
    <w:p w14:paraId="3E69DAA6" w14:textId="77777777" w:rsidR="00145E74" w:rsidRPr="00DA4ADA" w:rsidRDefault="00513C84" w:rsidP="00513C84">
      <w:pPr>
        <w:jc w:val="center"/>
        <w:rPr>
          <w:rFonts w:cs="Arial"/>
          <w:sz w:val="32"/>
          <w:szCs w:val="32"/>
        </w:rPr>
      </w:pPr>
      <w:r w:rsidRPr="00DA4ADA">
        <w:rPr>
          <w:rFonts w:cs="Arial"/>
          <w:sz w:val="32"/>
          <w:szCs w:val="32"/>
        </w:rPr>
        <w:t>Nombre del Asesor Académico</w:t>
      </w:r>
    </w:p>
    <w:p w14:paraId="7DF5F090" w14:textId="6227CD9A" w:rsidR="00D60441" w:rsidRPr="00DA4ADA" w:rsidRDefault="000B462B" w:rsidP="00513C84">
      <w:pPr>
        <w:jc w:val="center"/>
        <w:rPr>
          <w:rFonts w:cs="Arial"/>
          <w:sz w:val="32"/>
          <w:szCs w:val="32"/>
        </w:rPr>
      </w:pPr>
      <w:r w:rsidRPr="000B462B">
        <w:rPr>
          <w:rFonts w:cs="Arial"/>
          <w:sz w:val="32"/>
          <w:szCs w:val="32"/>
        </w:rPr>
        <w:t>Lic. Erick D. Flores Ojeda</w:t>
      </w:r>
    </w:p>
    <w:p w14:paraId="5F1AB17B" w14:textId="77777777" w:rsidR="00145E74" w:rsidRPr="00DA4ADA" w:rsidRDefault="00145E74" w:rsidP="00145E74">
      <w:pPr>
        <w:jc w:val="center"/>
        <w:rPr>
          <w:rFonts w:cs="Arial"/>
          <w:sz w:val="32"/>
          <w:szCs w:val="40"/>
        </w:rPr>
      </w:pPr>
    </w:p>
    <w:p w14:paraId="1E17AE8D" w14:textId="701DE2AF" w:rsidR="00D60441" w:rsidRPr="00DA4ADA" w:rsidRDefault="00145E74" w:rsidP="00513C84">
      <w:pPr>
        <w:jc w:val="center"/>
        <w:rPr>
          <w:rFonts w:cs="Arial"/>
          <w:sz w:val="32"/>
          <w:szCs w:val="32"/>
        </w:rPr>
      </w:pPr>
      <w:r w:rsidRPr="00DA4ADA">
        <w:rPr>
          <w:rFonts w:cs="Arial"/>
          <w:sz w:val="32"/>
          <w:szCs w:val="32"/>
        </w:rPr>
        <w:t>Jefe de Carrera</w:t>
      </w:r>
      <w:r w:rsidRPr="00DA4ADA">
        <w:rPr>
          <w:rFonts w:cs="Arial"/>
          <w:sz w:val="32"/>
          <w:szCs w:val="32"/>
        </w:rPr>
        <w:br/>
      </w:r>
      <w:r w:rsidR="000B462B">
        <w:rPr>
          <w:rFonts w:cs="Arial"/>
          <w:sz w:val="32"/>
          <w:szCs w:val="32"/>
        </w:rPr>
        <w:t>Lic. César Aldaraca</w:t>
      </w:r>
    </w:p>
    <w:p w14:paraId="0D901C29" w14:textId="77777777" w:rsidR="003335D7" w:rsidRPr="00DA4ADA" w:rsidRDefault="003335D7" w:rsidP="00513C84">
      <w:pPr>
        <w:jc w:val="center"/>
        <w:rPr>
          <w:rFonts w:cs="Arial"/>
          <w:sz w:val="32"/>
          <w:szCs w:val="32"/>
          <w:lang w:val="es-ES_tradnl"/>
        </w:rPr>
      </w:pPr>
    </w:p>
    <w:p w14:paraId="6C950890" w14:textId="2EC7386B" w:rsidR="00513C84" w:rsidRPr="00DA4ADA" w:rsidRDefault="00145E74" w:rsidP="00513C84">
      <w:pPr>
        <w:jc w:val="center"/>
        <w:rPr>
          <w:rFonts w:cs="Arial"/>
          <w:sz w:val="32"/>
          <w:szCs w:val="32"/>
          <w:lang w:val="es-ES_tradnl"/>
        </w:rPr>
      </w:pPr>
      <w:r w:rsidRPr="00DA4ADA">
        <w:rPr>
          <w:rFonts w:cs="Arial"/>
          <w:sz w:val="32"/>
          <w:szCs w:val="32"/>
          <w:lang w:val="es-ES_tradnl"/>
        </w:rPr>
        <w:t>Nombre del Alumno</w:t>
      </w:r>
      <w:r w:rsidRPr="00DA4ADA">
        <w:rPr>
          <w:rFonts w:cs="Arial"/>
          <w:sz w:val="32"/>
          <w:szCs w:val="32"/>
          <w:lang w:val="es-ES_tradnl"/>
        </w:rPr>
        <w:br/>
      </w:r>
      <w:r w:rsidR="000B462B">
        <w:rPr>
          <w:rFonts w:cs="Arial"/>
          <w:sz w:val="32"/>
          <w:szCs w:val="32"/>
          <w:lang w:val="es-ES_tradnl"/>
        </w:rPr>
        <w:t>Bruno García Macías</w:t>
      </w:r>
    </w:p>
    <w:p w14:paraId="2C767AF1" w14:textId="77777777" w:rsidR="006C633E" w:rsidRPr="00DA4ADA" w:rsidRDefault="006C633E" w:rsidP="00513C84">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bookmarkStart w:id="9" w:name="_Toc1821944"/>
      <w:r w:rsidRPr="00DA4ADA">
        <w:rPr>
          <w:rFonts w:asciiTheme="minorHAnsi" w:hAnsiTheme="minorHAnsi" w:cs="Arial"/>
          <w:b/>
          <w:sz w:val="28"/>
          <w:szCs w:val="28"/>
        </w:rPr>
        <w:lastRenderedPageBreak/>
        <w:t>AGRADECIMIENTOS</w:t>
      </w:r>
      <w:bookmarkEnd w:id="9"/>
    </w:p>
    <w:p w14:paraId="2784D48E" w14:textId="77777777" w:rsidR="007221D4" w:rsidRPr="00DA4ADA" w:rsidRDefault="007221D4" w:rsidP="00BE53EF"/>
    <w:p w14:paraId="0D594F2D" w14:textId="1B2D702D" w:rsidR="00A07E38" w:rsidRPr="000A4BDB" w:rsidRDefault="00A07E38" w:rsidP="00BE53EF">
      <w:pPr>
        <w:rPr>
          <w:ins w:id="10" w:author="Galaxy" w:date="2019-01-25T20:58:00Z"/>
          <w:rFonts w:ascii="Arial" w:eastAsia="Calibri" w:hAnsi="Arial" w:cs="Arial"/>
          <w:sz w:val="24"/>
          <w:rPrChange w:id="11" w:author="Galaxy" w:date="2019-02-14T11:16:00Z">
            <w:rPr>
              <w:ins w:id="12" w:author="Galaxy" w:date="2019-01-25T20:58:00Z"/>
            </w:rPr>
          </w:rPrChange>
        </w:rPr>
      </w:pPr>
      <w:ins w:id="13" w:author="Galaxy" w:date="2019-01-25T20:58:00Z">
        <w:r w:rsidRPr="000A4BDB">
          <w:rPr>
            <w:rFonts w:ascii="Arial" w:eastAsia="Calibri" w:hAnsi="Arial" w:cs="Arial"/>
            <w:sz w:val="24"/>
            <w:rPrChange w:id="14" w:author="Galaxy" w:date="2019-02-14T11:16:00Z">
              <w:rPr/>
            </w:rPrChange>
          </w:rPr>
          <w:t xml:space="preserve">Le doy gracias a esta casa de estudios </w:t>
        </w:r>
      </w:ins>
      <w:ins w:id="15" w:author="BrunoMacias" w:date="2019-02-04T13:36:00Z">
        <w:r w:rsidR="008635DF" w:rsidRPr="000A4BDB">
          <w:rPr>
            <w:rFonts w:ascii="Arial" w:eastAsia="Calibri" w:hAnsi="Arial" w:cs="Arial"/>
            <w:sz w:val="24"/>
            <w:rPrChange w:id="16" w:author="Galaxy" w:date="2019-02-14T11:16:00Z">
              <w:rPr/>
            </w:rPrChange>
          </w:rPr>
          <w:t xml:space="preserve">con renombre en la región, la Universidad Tecnológica del Centro de Veracruz </w:t>
        </w:r>
      </w:ins>
      <w:ins w:id="17" w:author="Galaxy" w:date="2019-01-25T20:58:00Z">
        <w:r w:rsidRPr="000A4BDB">
          <w:rPr>
            <w:rFonts w:ascii="Arial" w:eastAsia="Calibri" w:hAnsi="Arial" w:cs="Arial"/>
            <w:sz w:val="24"/>
            <w:rPrChange w:id="18" w:author="Galaxy" w:date="2019-02-14T11:16:00Z">
              <w:rPr/>
            </w:rPrChange>
          </w:rPr>
          <w:t xml:space="preserve">por permitirme estudiar la carrera que fue de mi </w:t>
        </w:r>
        <w:commentRangeStart w:id="19"/>
        <w:r w:rsidRPr="000A4BDB">
          <w:rPr>
            <w:rFonts w:ascii="Arial" w:eastAsia="Calibri" w:hAnsi="Arial" w:cs="Arial"/>
            <w:sz w:val="24"/>
            <w:rPrChange w:id="20" w:author="Galaxy" w:date="2019-02-14T11:16:00Z">
              <w:rPr/>
            </w:rPrChange>
          </w:rPr>
          <w:t>interés</w:t>
        </w:r>
      </w:ins>
      <w:commentRangeEnd w:id="19"/>
      <w:r w:rsidR="0025427C" w:rsidRPr="000A4BDB">
        <w:rPr>
          <w:rFonts w:ascii="Arial" w:eastAsia="Calibri" w:hAnsi="Arial" w:cs="Arial"/>
          <w:sz w:val="24"/>
          <w:rPrChange w:id="21" w:author="Galaxy" w:date="2019-02-14T11:16:00Z">
            <w:rPr>
              <w:rStyle w:val="Refdecomentario"/>
            </w:rPr>
          </w:rPrChange>
        </w:rPr>
        <w:commentReference w:id="19"/>
      </w:r>
      <w:ins w:id="22" w:author="BrunoMacias" w:date="2019-02-04T13:36:00Z">
        <w:r w:rsidR="008635DF" w:rsidRPr="000A4BDB">
          <w:rPr>
            <w:rFonts w:ascii="Arial" w:eastAsia="Calibri" w:hAnsi="Arial" w:cs="Arial"/>
            <w:sz w:val="24"/>
            <w:rPrChange w:id="23" w:author="Galaxy" w:date="2019-02-14T11:16:00Z">
              <w:rPr/>
            </w:rPrChange>
          </w:rPr>
          <w:t>: Ingeniería en Tecnologías de la Información.</w:t>
        </w:r>
      </w:ins>
      <w:ins w:id="24" w:author="Galaxy" w:date="2019-01-25T20:58:00Z">
        <w:del w:id="25" w:author="BrunoMacias" w:date="2019-02-04T13:36:00Z">
          <w:r w:rsidRPr="000A4BDB" w:rsidDel="008635DF">
            <w:rPr>
              <w:rFonts w:ascii="Arial" w:eastAsia="Calibri" w:hAnsi="Arial" w:cs="Arial"/>
              <w:sz w:val="24"/>
              <w:rPrChange w:id="26" w:author="Galaxy" w:date="2019-02-14T11:16:00Z">
                <w:rPr/>
              </w:rPrChange>
            </w:rPr>
            <w:delText xml:space="preserve">, </w:delText>
          </w:r>
        </w:del>
      </w:ins>
      <w:ins w:id="27" w:author="invitado1" w:date="2019-02-14T09:27:00Z">
        <w:r w:rsidR="008635DF" w:rsidRPr="000A4BDB">
          <w:rPr>
            <w:rFonts w:ascii="Arial" w:eastAsia="Calibri" w:hAnsi="Arial" w:cs="Arial"/>
            <w:sz w:val="24"/>
            <w:rPrChange w:id="28" w:author="Galaxy" w:date="2019-02-14T11:16:00Z">
              <w:rPr/>
            </w:rPrChange>
          </w:rPr>
          <w:t>.</w:t>
        </w:r>
      </w:ins>
    </w:p>
    <w:p w14:paraId="2551AAF7" w14:textId="201436B3" w:rsidR="000B462B" w:rsidRPr="000A4BDB" w:rsidRDefault="000B462B" w:rsidP="007221D4">
      <w:pPr>
        <w:rPr>
          <w:rFonts w:ascii="Arial" w:eastAsia="Calibri" w:hAnsi="Arial" w:cs="Arial"/>
          <w:sz w:val="24"/>
          <w:rPrChange w:id="29" w:author="Galaxy" w:date="2019-02-14T11:16:00Z">
            <w:rPr>
              <w:rFonts w:cs="Arial"/>
              <w:sz w:val="24"/>
            </w:rPr>
          </w:rPrChange>
        </w:rPr>
      </w:pPr>
      <w:r w:rsidRPr="000A4BDB">
        <w:rPr>
          <w:rFonts w:ascii="Arial" w:eastAsia="Calibri" w:hAnsi="Arial" w:cs="Arial"/>
          <w:sz w:val="24"/>
          <w:rPrChange w:id="30" w:author="Galaxy" w:date="2019-02-14T11:16:00Z">
            <w:rPr>
              <w:rFonts w:cs="Arial"/>
              <w:sz w:val="24"/>
            </w:rPr>
          </w:rPrChange>
        </w:rPr>
        <w:t>Agradezco a las personas que hicieron posible mi formación y crecimiento profesional en el desarrollo de mi carrera</w:t>
      </w:r>
      <w:r w:rsidR="0035623C" w:rsidRPr="000A4BDB">
        <w:rPr>
          <w:rFonts w:ascii="Arial" w:eastAsia="Calibri" w:hAnsi="Arial" w:cs="Arial"/>
          <w:sz w:val="24"/>
          <w:rPrChange w:id="31" w:author="Galaxy" w:date="2019-02-14T11:16:00Z">
            <w:rPr>
              <w:rFonts w:cs="Arial"/>
              <w:sz w:val="24"/>
            </w:rPr>
          </w:rPrChange>
        </w:rPr>
        <w:t xml:space="preserve"> dentro de mi estadía.</w:t>
      </w:r>
    </w:p>
    <w:p w14:paraId="19021A86" w14:textId="62B6DE05" w:rsidR="000B462B" w:rsidRPr="000A4BDB" w:rsidRDefault="000B462B" w:rsidP="000B462B">
      <w:pPr>
        <w:pStyle w:val="Prrafodelista"/>
        <w:numPr>
          <w:ilvl w:val="0"/>
          <w:numId w:val="7"/>
        </w:numPr>
        <w:rPr>
          <w:rFonts w:ascii="Arial" w:eastAsia="Calibri" w:hAnsi="Arial" w:cs="Arial"/>
          <w:sz w:val="24"/>
          <w:rPrChange w:id="32" w:author="Galaxy" w:date="2019-02-14T11:16:00Z">
            <w:rPr>
              <w:rFonts w:cs="Arial"/>
              <w:sz w:val="24"/>
            </w:rPr>
          </w:rPrChange>
        </w:rPr>
      </w:pPr>
      <w:r w:rsidRPr="000A4BDB">
        <w:rPr>
          <w:rFonts w:ascii="Arial" w:eastAsia="Calibri" w:hAnsi="Arial" w:cs="Arial"/>
          <w:sz w:val="24"/>
          <w:rPrChange w:id="33" w:author="Galaxy" w:date="2019-02-14T11:16:00Z">
            <w:rPr>
              <w:rFonts w:cs="Arial"/>
              <w:sz w:val="24"/>
            </w:rPr>
          </w:rPrChange>
        </w:rPr>
        <w:t xml:space="preserve">Miguel </w:t>
      </w:r>
      <w:r w:rsidR="0027423E" w:rsidRPr="000A4BDB">
        <w:rPr>
          <w:rFonts w:ascii="Arial" w:eastAsia="Calibri" w:hAnsi="Arial" w:cs="Arial"/>
          <w:sz w:val="24"/>
          <w:rPrChange w:id="34" w:author="Galaxy" w:date="2019-02-14T11:16:00Z">
            <w:rPr>
              <w:rFonts w:cs="Arial"/>
              <w:sz w:val="24"/>
            </w:rPr>
          </w:rPrChange>
        </w:rPr>
        <w:t xml:space="preserve">A. </w:t>
      </w:r>
      <w:r w:rsidRPr="000A4BDB">
        <w:rPr>
          <w:rFonts w:ascii="Arial" w:eastAsia="Calibri" w:hAnsi="Arial" w:cs="Arial"/>
          <w:sz w:val="24"/>
          <w:rPrChange w:id="35" w:author="Galaxy" w:date="2019-02-14T11:16:00Z">
            <w:rPr>
              <w:rFonts w:cs="Arial"/>
              <w:sz w:val="24"/>
            </w:rPr>
          </w:rPrChange>
        </w:rPr>
        <w:t>Robles Montes</w:t>
      </w:r>
    </w:p>
    <w:p w14:paraId="4BE8E3AD" w14:textId="3B5DD005" w:rsidR="000B462B" w:rsidRPr="000A4BDB" w:rsidRDefault="000B462B" w:rsidP="000B462B">
      <w:pPr>
        <w:pStyle w:val="Prrafodelista"/>
        <w:numPr>
          <w:ilvl w:val="0"/>
          <w:numId w:val="7"/>
        </w:numPr>
        <w:rPr>
          <w:rFonts w:ascii="Arial" w:eastAsia="Calibri" w:hAnsi="Arial" w:cs="Arial"/>
          <w:sz w:val="24"/>
          <w:rPrChange w:id="36" w:author="Galaxy" w:date="2019-02-14T11:16:00Z">
            <w:rPr>
              <w:rFonts w:cs="Arial"/>
              <w:sz w:val="24"/>
            </w:rPr>
          </w:rPrChange>
        </w:rPr>
      </w:pPr>
      <w:r w:rsidRPr="000A4BDB">
        <w:rPr>
          <w:rFonts w:ascii="Arial" w:eastAsia="Calibri" w:hAnsi="Arial" w:cs="Arial"/>
          <w:sz w:val="24"/>
          <w:rPrChange w:id="37" w:author="Galaxy" w:date="2019-02-14T11:16:00Z">
            <w:rPr>
              <w:rFonts w:cs="Arial"/>
              <w:sz w:val="24"/>
            </w:rPr>
          </w:rPrChange>
        </w:rPr>
        <w:t>Ranferi Sánchez Aldana</w:t>
      </w:r>
    </w:p>
    <w:p w14:paraId="1F0402ED" w14:textId="77777777" w:rsidR="000B462B" w:rsidRPr="000A4BDB" w:rsidRDefault="000B462B" w:rsidP="000B462B">
      <w:pPr>
        <w:pStyle w:val="Prrafodelista"/>
        <w:rPr>
          <w:rFonts w:ascii="Arial" w:eastAsia="Calibri" w:hAnsi="Arial" w:cs="Arial"/>
          <w:sz w:val="24"/>
          <w:rPrChange w:id="38" w:author="Galaxy" w:date="2019-02-14T11:16:00Z">
            <w:rPr>
              <w:rFonts w:cs="Arial"/>
              <w:sz w:val="24"/>
            </w:rPr>
          </w:rPrChange>
        </w:rPr>
      </w:pPr>
    </w:p>
    <w:p w14:paraId="03493613" w14:textId="46235400" w:rsidR="0027423E" w:rsidRPr="000A4BDB" w:rsidRDefault="000B462B" w:rsidP="0027423E">
      <w:pPr>
        <w:rPr>
          <w:rFonts w:ascii="Arial" w:eastAsia="Calibri" w:hAnsi="Arial" w:cs="Arial"/>
          <w:sz w:val="24"/>
          <w:rPrChange w:id="39" w:author="Galaxy" w:date="2019-02-14T11:16:00Z">
            <w:rPr>
              <w:rFonts w:cs="Arial"/>
              <w:sz w:val="24"/>
            </w:rPr>
          </w:rPrChange>
        </w:rPr>
      </w:pPr>
      <w:r w:rsidRPr="000A4BDB">
        <w:rPr>
          <w:rFonts w:ascii="Arial" w:eastAsia="Calibri" w:hAnsi="Arial" w:cs="Arial"/>
          <w:sz w:val="24"/>
          <w:rPrChange w:id="40" w:author="Galaxy" w:date="2019-02-14T11:16:00Z">
            <w:rPr>
              <w:rFonts w:cs="Arial"/>
              <w:sz w:val="24"/>
            </w:rPr>
          </w:rPrChange>
        </w:rPr>
        <w:t>Así como tambi</w:t>
      </w:r>
      <w:r w:rsidR="0027423E" w:rsidRPr="000A4BDB">
        <w:rPr>
          <w:rFonts w:ascii="Arial" w:eastAsia="Calibri" w:hAnsi="Arial" w:cs="Arial"/>
          <w:sz w:val="24"/>
          <w:rPrChange w:id="41" w:author="Galaxy" w:date="2019-02-14T11:16:00Z">
            <w:rPr>
              <w:rFonts w:cs="Arial"/>
              <w:sz w:val="24"/>
            </w:rPr>
          </w:rPrChange>
        </w:rPr>
        <w:t>én agradezco aquellas personas que me apoyaron a lo largo de mis estudios profesionales.</w:t>
      </w:r>
    </w:p>
    <w:p w14:paraId="6BB09749" w14:textId="53540AF5" w:rsidR="0027423E" w:rsidRPr="000A4BDB" w:rsidRDefault="0027423E" w:rsidP="0027423E">
      <w:pPr>
        <w:pStyle w:val="Prrafodelista"/>
        <w:numPr>
          <w:ilvl w:val="0"/>
          <w:numId w:val="8"/>
        </w:numPr>
        <w:rPr>
          <w:rFonts w:ascii="Arial" w:eastAsia="Calibri" w:hAnsi="Arial" w:cs="Arial"/>
          <w:sz w:val="24"/>
          <w:rPrChange w:id="42" w:author="Galaxy" w:date="2019-02-14T11:16:00Z">
            <w:rPr>
              <w:rFonts w:cs="Arial"/>
              <w:sz w:val="24"/>
            </w:rPr>
          </w:rPrChange>
        </w:rPr>
      </w:pPr>
      <w:r w:rsidRPr="000A4BDB">
        <w:rPr>
          <w:rFonts w:ascii="Arial" w:eastAsia="Calibri" w:hAnsi="Arial" w:cs="Arial"/>
          <w:sz w:val="24"/>
          <w:rPrChange w:id="43" w:author="Galaxy" w:date="2019-02-14T11:16:00Z">
            <w:rPr>
              <w:rFonts w:cs="Arial"/>
              <w:sz w:val="24"/>
            </w:rPr>
          </w:rPrChange>
        </w:rPr>
        <w:t>Irma Herrera</w:t>
      </w:r>
    </w:p>
    <w:p w14:paraId="1B326B97" w14:textId="446A35F2" w:rsidR="0027423E" w:rsidRPr="000A4BDB" w:rsidRDefault="0027423E" w:rsidP="0027423E">
      <w:pPr>
        <w:pStyle w:val="Prrafodelista"/>
        <w:numPr>
          <w:ilvl w:val="0"/>
          <w:numId w:val="8"/>
        </w:numPr>
        <w:rPr>
          <w:rFonts w:ascii="Arial" w:eastAsia="Calibri" w:hAnsi="Arial" w:cs="Arial"/>
          <w:sz w:val="24"/>
          <w:rPrChange w:id="44" w:author="Galaxy" w:date="2019-02-14T11:16:00Z">
            <w:rPr>
              <w:rFonts w:cs="Arial"/>
              <w:sz w:val="24"/>
            </w:rPr>
          </w:rPrChange>
        </w:rPr>
      </w:pPr>
      <w:r w:rsidRPr="000A4BDB">
        <w:rPr>
          <w:rFonts w:ascii="Arial" w:eastAsia="Calibri" w:hAnsi="Arial" w:cs="Arial"/>
          <w:sz w:val="24"/>
          <w:rPrChange w:id="45" w:author="Galaxy" w:date="2019-02-14T11:16:00Z">
            <w:rPr>
              <w:rFonts w:cs="Arial"/>
              <w:sz w:val="24"/>
            </w:rPr>
          </w:rPrChange>
        </w:rPr>
        <w:t>Enrique García M.</w:t>
      </w:r>
    </w:p>
    <w:p w14:paraId="2DDB09B4" w14:textId="1D49A827" w:rsidR="007221D4" w:rsidRPr="000A4BDB" w:rsidRDefault="0027423E" w:rsidP="0027423E">
      <w:pPr>
        <w:rPr>
          <w:rFonts w:ascii="Arial" w:eastAsia="Calibri" w:hAnsi="Arial" w:cs="Arial"/>
          <w:sz w:val="24"/>
          <w:rPrChange w:id="46" w:author="Galaxy" w:date="2019-02-14T11:16:00Z">
            <w:rPr>
              <w:rFonts w:cs="Arial"/>
              <w:sz w:val="24"/>
            </w:rPr>
          </w:rPrChange>
        </w:rPr>
      </w:pPr>
      <w:r w:rsidRPr="000A4BDB">
        <w:rPr>
          <w:rFonts w:ascii="Arial" w:eastAsia="Calibri" w:hAnsi="Arial" w:cs="Arial"/>
          <w:sz w:val="24"/>
          <w:rPrChange w:id="47" w:author="Galaxy" w:date="2019-02-14T11:16:00Z">
            <w:rPr>
              <w:rFonts w:cs="Arial"/>
              <w:sz w:val="24"/>
            </w:rPr>
          </w:rPrChange>
        </w:rPr>
        <w:t>Pero sobretodo un persona en especial que es mi madre, la cual no sería esto posible sin su gran cariño y apoyo incondicional</w:t>
      </w:r>
      <w:r w:rsidR="00A07E38" w:rsidRPr="000A4BDB">
        <w:rPr>
          <w:rFonts w:ascii="Arial" w:eastAsia="Calibri" w:hAnsi="Arial" w:cs="Arial"/>
          <w:sz w:val="24"/>
          <w:rPrChange w:id="48" w:author="Galaxy" w:date="2019-02-14T11:16:00Z">
            <w:rPr>
              <w:rFonts w:cs="Arial"/>
              <w:sz w:val="24"/>
            </w:rPr>
          </w:rPrChange>
        </w:rPr>
        <w:t xml:space="preserve"> y sobretodo su confianza en lo que era mi sueño, la carreta en el sector TI</w:t>
      </w:r>
      <w:r w:rsidRPr="000A4BDB">
        <w:rPr>
          <w:rFonts w:ascii="Arial" w:eastAsia="Calibri" w:hAnsi="Arial" w:cs="Arial"/>
          <w:sz w:val="24"/>
          <w:rPrChange w:id="49" w:author="Galaxy" w:date="2019-02-14T11:16:00Z">
            <w:rPr>
              <w:rFonts w:cs="Arial"/>
              <w:sz w:val="24"/>
            </w:rPr>
          </w:rPrChange>
        </w:rPr>
        <w:t>.</w:t>
      </w:r>
    </w:p>
    <w:p w14:paraId="4710081F" w14:textId="77777777" w:rsidR="007221D4" w:rsidRPr="00DA4ADA" w:rsidRDefault="007221D4" w:rsidP="00BE53EF"/>
    <w:p w14:paraId="2F7CB0CE" w14:textId="77777777" w:rsidR="0027423E" w:rsidRDefault="0027423E" w:rsidP="00751925">
      <w:pPr>
        <w:pStyle w:val="Textoindependiente"/>
        <w:outlineLvl w:val="0"/>
        <w:rPr>
          <w:rFonts w:asciiTheme="minorHAnsi" w:hAnsiTheme="minorHAnsi" w:cs="Arial"/>
          <w:b/>
          <w:sz w:val="28"/>
          <w:szCs w:val="28"/>
        </w:rPr>
      </w:pPr>
      <w:r>
        <w:rPr>
          <w:rFonts w:asciiTheme="minorHAnsi" w:hAnsiTheme="minorHAnsi" w:cs="Arial"/>
          <w:b/>
          <w:sz w:val="28"/>
          <w:szCs w:val="28"/>
        </w:rPr>
        <w:br w:type="page"/>
      </w:r>
    </w:p>
    <w:p w14:paraId="4D145CE9" w14:textId="108901FA" w:rsidR="00636A66" w:rsidRPr="00DA4ADA" w:rsidRDefault="00636A66" w:rsidP="00751925">
      <w:pPr>
        <w:pStyle w:val="Textoindependiente"/>
        <w:outlineLvl w:val="0"/>
        <w:rPr>
          <w:rFonts w:asciiTheme="minorHAnsi" w:hAnsiTheme="minorHAnsi" w:cs="Arial"/>
          <w:b/>
          <w:sz w:val="28"/>
          <w:szCs w:val="28"/>
        </w:rPr>
      </w:pPr>
      <w:bookmarkStart w:id="50" w:name="_Toc1821945"/>
      <w:r w:rsidRPr="00DA4ADA">
        <w:rPr>
          <w:rFonts w:asciiTheme="minorHAnsi" w:hAnsiTheme="minorHAnsi" w:cs="Arial"/>
          <w:b/>
          <w:sz w:val="28"/>
          <w:szCs w:val="28"/>
        </w:rPr>
        <w:lastRenderedPageBreak/>
        <w:t>RESUMEN</w:t>
      </w:r>
      <w:bookmarkEnd w:id="50"/>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p>
    <w:p w14:paraId="2C1224C8" w14:textId="77777777" w:rsidR="00FB20FD" w:rsidRPr="00DA4ADA" w:rsidRDefault="00636A66" w:rsidP="00FB20FD">
      <w:r w:rsidRPr="00DA4ADA">
        <w:rPr>
          <w:rFonts w:cs="Arial"/>
        </w:rPr>
        <w:br w:type="page"/>
      </w:r>
    </w:p>
    <w:p w14:paraId="0E10F2DF" w14:textId="77777777" w:rsidR="00A307F1" w:rsidRDefault="005217D3">
      <w:pPr>
        <w:pStyle w:val="TDC1"/>
        <w:tabs>
          <w:tab w:val="right" w:leader="dot" w:pos="9062"/>
        </w:tabs>
        <w:rPr>
          <w:ins w:id="51" w:author="Galaxy" w:date="2019-02-23T13:45:00Z"/>
          <w:rFonts w:eastAsiaTheme="minorEastAsia"/>
          <w:b w:val="0"/>
          <w:bCs w:val="0"/>
          <w:noProof/>
          <w:sz w:val="22"/>
          <w:szCs w:val="22"/>
          <w:lang w:eastAsia="es-MX"/>
        </w:rPr>
      </w:pPr>
      <w:r>
        <w:rPr>
          <w:b w:val="0"/>
          <w:bCs w:val="0"/>
        </w:rPr>
        <w:lastRenderedPageBreak/>
        <w:fldChar w:fldCharType="begin"/>
      </w:r>
      <w:r>
        <w:rPr>
          <w:b w:val="0"/>
          <w:bCs w:val="0"/>
        </w:rPr>
        <w:instrText xml:space="preserve"> TOC \o "1-3" \h \z \u </w:instrText>
      </w:r>
      <w:r>
        <w:rPr>
          <w:b w:val="0"/>
          <w:bCs w:val="0"/>
        </w:rPr>
        <w:fldChar w:fldCharType="separate"/>
      </w:r>
      <w:ins w:id="52" w:author="Galaxy" w:date="2019-02-23T13:45:00Z">
        <w:r w:rsidR="00A307F1" w:rsidRPr="00436330">
          <w:rPr>
            <w:rStyle w:val="Hipervnculo"/>
            <w:noProof/>
          </w:rPr>
          <w:fldChar w:fldCharType="begin"/>
        </w:r>
        <w:r w:rsidR="00A307F1" w:rsidRPr="00436330">
          <w:rPr>
            <w:rStyle w:val="Hipervnculo"/>
            <w:noProof/>
          </w:rPr>
          <w:instrText xml:space="preserve"> </w:instrText>
        </w:r>
        <w:r w:rsidR="00A307F1">
          <w:rPr>
            <w:noProof/>
          </w:rPr>
          <w:instrText>HYPERLINK \l "_Toc1821944"</w:instrText>
        </w:r>
        <w:r w:rsidR="00A307F1" w:rsidRPr="00436330">
          <w:rPr>
            <w:rStyle w:val="Hipervnculo"/>
            <w:noProof/>
          </w:rPr>
          <w:instrText xml:space="preserve"> </w:instrText>
        </w:r>
        <w:r w:rsidR="00A307F1" w:rsidRPr="00436330">
          <w:rPr>
            <w:rStyle w:val="Hipervnculo"/>
            <w:noProof/>
          </w:rPr>
          <w:fldChar w:fldCharType="separate"/>
        </w:r>
        <w:r w:rsidR="00A307F1" w:rsidRPr="00436330">
          <w:rPr>
            <w:rStyle w:val="Hipervnculo"/>
            <w:rFonts w:cs="Arial"/>
            <w:noProof/>
          </w:rPr>
          <w:t>AGRADECIMIENTOS</w:t>
        </w:r>
        <w:r w:rsidR="00A307F1">
          <w:rPr>
            <w:noProof/>
            <w:webHidden/>
          </w:rPr>
          <w:tab/>
        </w:r>
        <w:r w:rsidR="00A307F1">
          <w:rPr>
            <w:noProof/>
            <w:webHidden/>
          </w:rPr>
          <w:fldChar w:fldCharType="begin"/>
        </w:r>
        <w:r w:rsidR="00A307F1">
          <w:rPr>
            <w:noProof/>
            <w:webHidden/>
          </w:rPr>
          <w:instrText xml:space="preserve"> PAGEREF _Toc1821944 \h </w:instrText>
        </w:r>
      </w:ins>
      <w:r w:rsidR="00A307F1">
        <w:rPr>
          <w:noProof/>
          <w:webHidden/>
        </w:rPr>
      </w:r>
      <w:r w:rsidR="00A307F1">
        <w:rPr>
          <w:noProof/>
          <w:webHidden/>
        </w:rPr>
        <w:fldChar w:fldCharType="separate"/>
      </w:r>
      <w:ins w:id="53" w:author="Galaxy" w:date="2019-02-23T13:45:00Z">
        <w:r w:rsidR="00A307F1">
          <w:rPr>
            <w:noProof/>
            <w:webHidden/>
          </w:rPr>
          <w:t>1</w:t>
        </w:r>
        <w:r w:rsidR="00A307F1">
          <w:rPr>
            <w:noProof/>
            <w:webHidden/>
          </w:rPr>
          <w:fldChar w:fldCharType="end"/>
        </w:r>
        <w:r w:rsidR="00A307F1" w:rsidRPr="00436330">
          <w:rPr>
            <w:rStyle w:val="Hipervnculo"/>
            <w:noProof/>
          </w:rPr>
          <w:fldChar w:fldCharType="end"/>
        </w:r>
      </w:ins>
    </w:p>
    <w:p w14:paraId="3B41FC94" w14:textId="77777777" w:rsidR="00A307F1" w:rsidRDefault="00A307F1">
      <w:pPr>
        <w:pStyle w:val="TDC1"/>
        <w:tabs>
          <w:tab w:val="right" w:leader="dot" w:pos="9062"/>
        </w:tabs>
        <w:rPr>
          <w:ins w:id="54" w:author="Galaxy" w:date="2019-02-23T13:45:00Z"/>
          <w:rFonts w:eastAsiaTheme="minorEastAsia"/>
          <w:b w:val="0"/>
          <w:bCs w:val="0"/>
          <w:noProof/>
          <w:sz w:val="22"/>
          <w:szCs w:val="22"/>
          <w:lang w:eastAsia="es-MX"/>
        </w:rPr>
      </w:pPr>
      <w:ins w:id="55"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"_Toc1821945"</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RESUMEN</w:t>
        </w:r>
        <w:r>
          <w:rPr>
            <w:noProof/>
            <w:webHidden/>
          </w:rPr>
          <w:tab/>
        </w:r>
        <w:r>
          <w:rPr>
            <w:noProof/>
            <w:webHidden/>
          </w:rPr>
          <w:fldChar w:fldCharType="begin"/>
        </w:r>
        <w:r>
          <w:rPr>
            <w:noProof/>
            <w:webHidden/>
          </w:rPr>
          <w:instrText xml:space="preserve"> PAGEREF _Toc1821945 \h </w:instrText>
        </w:r>
      </w:ins>
      <w:r>
        <w:rPr>
          <w:noProof/>
          <w:webHidden/>
        </w:rPr>
      </w:r>
      <w:r>
        <w:rPr>
          <w:noProof/>
          <w:webHidden/>
        </w:rPr>
        <w:fldChar w:fldCharType="separate"/>
      </w:r>
      <w:ins w:id="56" w:author="Galaxy" w:date="2019-02-23T13:45:00Z">
        <w:r>
          <w:rPr>
            <w:noProof/>
            <w:webHidden/>
          </w:rPr>
          <w:t>2</w:t>
        </w:r>
        <w:r>
          <w:rPr>
            <w:noProof/>
            <w:webHidden/>
          </w:rPr>
          <w:fldChar w:fldCharType="end"/>
        </w:r>
        <w:r w:rsidRPr="00436330">
          <w:rPr>
            <w:rStyle w:val="Hipervnculo"/>
            <w:noProof/>
          </w:rPr>
          <w:fldChar w:fldCharType="end"/>
        </w:r>
      </w:ins>
    </w:p>
    <w:p w14:paraId="6D8380A5" w14:textId="77777777" w:rsidR="00A307F1" w:rsidRDefault="00A307F1">
      <w:pPr>
        <w:pStyle w:val="TDC1"/>
        <w:tabs>
          <w:tab w:val="right" w:leader="dot" w:pos="9062"/>
        </w:tabs>
        <w:rPr>
          <w:ins w:id="57" w:author="Galaxy" w:date="2019-02-23T13:45:00Z"/>
          <w:rFonts w:eastAsiaTheme="minorEastAsia"/>
          <w:b w:val="0"/>
          <w:bCs w:val="0"/>
          <w:noProof/>
          <w:sz w:val="22"/>
          <w:szCs w:val="22"/>
          <w:lang w:eastAsia="es-MX"/>
        </w:rPr>
      </w:pPr>
      <w:ins w:id="58"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"_Toc1821946"</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CAPÍTULO 1. INTRODUCCIÓN</w:t>
        </w:r>
        <w:r>
          <w:rPr>
            <w:noProof/>
            <w:webHidden/>
          </w:rPr>
          <w:tab/>
        </w:r>
        <w:r>
          <w:rPr>
            <w:noProof/>
            <w:webHidden/>
          </w:rPr>
          <w:fldChar w:fldCharType="begin"/>
        </w:r>
        <w:r>
          <w:rPr>
            <w:noProof/>
            <w:webHidden/>
          </w:rPr>
          <w:instrText xml:space="preserve"> PAGEREF _Toc1821946 \h </w:instrText>
        </w:r>
      </w:ins>
      <w:r>
        <w:rPr>
          <w:noProof/>
          <w:webHidden/>
        </w:rPr>
      </w:r>
      <w:r>
        <w:rPr>
          <w:noProof/>
          <w:webHidden/>
        </w:rPr>
        <w:fldChar w:fldCharType="separate"/>
      </w:r>
      <w:ins w:id="59" w:author="Galaxy" w:date="2019-02-23T13:45:00Z">
        <w:r>
          <w:rPr>
            <w:noProof/>
            <w:webHidden/>
          </w:rPr>
          <w:t>5</w:t>
        </w:r>
        <w:r>
          <w:rPr>
            <w:noProof/>
            <w:webHidden/>
          </w:rPr>
          <w:fldChar w:fldCharType="end"/>
        </w:r>
        <w:r w:rsidRPr="00436330">
          <w:rPr>
            <w:rStyle w:val="Hipervnculo"/>
            <w:noProof/>
          </w:rPr>
          <w:fldChar w:fldCharType="end"/>
        </w:r>
      </w:ins>
    </w:p>
    <w:p w14:paraId="68EB33B3" w14:textId="77777777" w:rsidR="00A307F1" w:rsidRDefault="00A307F1">
      <w:pPr>
        <w:pStyle w:val="TDC2"/>
        <w:tabs>
          <w:tab w:val="right" w:leader="dot" w:pos="9062"/>
        </w:tabs>
        <w:rPr>
          <w:ins w:id="60" w:author="Galaxy" w:date="2019-02-23T13:45:00Z"/>
          <w:rFonts w:eastAsiaTheme="minorEastAsia"/>
          <w:i w:val="0"/>
          <w:iCs w:val="0"/>
          <w:noProof/>
          <w:sz w:val="22"/>
          <w:szCs w:val="22"/>
          <w:lang w:eastAsia="es-MX"/>
        </w:rPr>
      </w:pPr>
      <w:ins w:id="61"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"_Toc1821947"</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1.1 Estado del Arte</w:t>
        </w:r>
        <w:r>
          <w:rPr>
            <w:noProof/>
            <w:webHidden/>
          </w:rPr>
          <w:tab/>
        </w:r>
        <w:r>
          <w:rPr>
            <w:noProof/>
            <w:webHidden/>
          </w:rPr>
          <w:fldChar w:fldCharType="begin"/>
        </w:r>
        <w:r>
          <w:rPr>
            <w:noProof/>
            <w:webHidden/>
          </w:rPr>
          <w:instrText xml:space="preserve"> PAGEREF _Toc1821947 \h </w:instrText>
        </w:r>
      </w:ins>
      <w:r>
        <w:rPr>
          <w:noProof/>
          <w:webHidden/>
        </w:rPr>
      </w:r>
      <w:r>
        <w:rPr>
          <w:noProof/>
          <w:webHidden/>
        </w:rPr>
        <w:fldChar w:fldCharType="separate"/>
      </w:r>
      <w:ins w:id="62" w:author="Galaxy" w:date="2019-02-23T13:45:00Z">
        <w:r>
          <w:rPr>
            <w:noProof/>
            <w:webHidden/>
          </w:rPr>
          <w:t>6</w:t>
        </w:r>
        <w:r>
          <w:rPr>
            <w:noProof/>
            <w:webHidden/>
          </w:rPr>
          <w:fldChar w:fldCharType="end"/>
        </w:r>
        <w:r w:rsidRPr="00436330">
          <w:rPr>
            <w:rStyle w:val="Hipervnculo"/>
            <w:noProof/>
          </w:rPr>
          <w:fldChar w:fldCharType="end"/>
        </w:r>
      </w:ins>
    </w:p>
    <w:p w14:paraId="222B3A50" w14:textId="77777777" w:rsidR="00A307F1" w:rsidRDefault="00A307F1">
      <w:pPr>
        <w:pStyle w:val="TDC2"/>
        <w:tabs>
          <w:tab w:val="right" w:leader="dot" w:pos="9062"/>
        </w:tabs>
        <w:rPr>
          <w:ins w:id="63" w:author="Galaxy" w:date="2019-02-23T13:45:00Z"/>
          <w:rFonts w:eastAsiaTheme="minorEastAsia"/>
          <w:i w:val="0"/>
          <w:iCs w:val="0"/>
          <w:noProof/>
          <w:sz w:val="22"/>
          <w:szCs w:val="22"/>
          <w:lang w:eastAsia="es-MX"/>
        </w:rPr>
      </w:pPr>
      <w:ins w:id="64"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"_Toc1821949"</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1.2 Planteamiento del Problema</w:t>
        </w:r>
        <w:r>
          <w:rPr>
            <w:noProof/>
            <w:webHidden/>
          </w:rPr>
          <w:tab/>
        </w:r>
        <w:r>
          <w:rPr>
            <w:noProof/>
            <w:webHidden/>
          </w:rPr>
          <w:fldChar w:fldCharType="begin"/>
        </w:r>
        <w:r>
          <w:rPr>
            <w:noProof/>
            <w:webHidden/>
          </w:rPr>
          <w:instrText xml:space="preserve"> PAGEREF _Toc1821949 \h </w:instrText>
        </w:r>
      </w:ins>
      <w:r>
        <w:rPr>
          <w:noProof/>
          <w:webHidden/>
        </w:rPr>
      </w:r>
      <w:r>
        <w:rPr>
          <w:noProof/>
          <w:webHidden/>
        </w:rPr>
        <w:fldChar w:fldCharType="separate"/>
      </w:r>
      <w:ins w:id="65" w:author="Galaxy" w:date="2019-02-23T13:45:00Z">
        <w:r>
          <w:rPr>
            <w:noProof/>
            <w:webHidden/>
          </w:rPr>
          <w:t>8</w:t>
        </w:r>
        <w:r>
          <w:rPr>
            <w:noProof/>
            <w:webHidden/>
          </w:rPr>
          <w:fldChar w:fldCharType="end"/>
        </w:r>
        <w:r w:rsidRPr="00436330">
          <w:rPr>
            <w:rStyle w:val="Hipervnculo"/>
            <w:noProof/>
          </w:rPr>
          <w:fldChar w:fldCharType="end"/>
        </w:r>
      </w:ins>
    </w:p>
    <w:p w14:paraId="6F68D232" w14:textId="77777777" w:rsidR="00A307F1" w:rsidRDefault="00A307F1">
      <w:pPr>
        <w:pStyle w:val="TDC2"/>
        <w:tabs>
          <w:tab w:val="right" w:leader="dot" w:pos="9062"/>
        </w:tabs>
        <w:rPr>
          <w:ins w:id="66" w:author="Galaxy" w:date="2019-02-23T13:45:00Z"/>
          <w:rFonts w:eastAsiaTheme="minorEastAsia"/>
          <w:i w:val="0"/>
          <w:iCs w:val="0"/>
          <w:noProof/>
          <w:sz w:val="22"/>
          <w:szCs w:val="22"/>
          <w:lang w:eastAsia="es-MX"/>
        </w:rPr>
      </w:pPr>
      <w:ins w:id="67"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"_Toc1821950"</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1.3 Objetivos</w:t>
        </w:r>
        <w:r>
          <w:rPr>
            <w:noProof/>
            <w:webHidden/>
          </w:rPr>
          <w:tab/>
        </w:r>
        <w:r>
          <w:rPr>
            <w:noProof/>
            <w:webHidden/>
          </w:rPr>
          <w:fldChar w:fldCharType="begin"/>
        </w:r>
        <w:r>
          <w:rPr>
            <w:noProof/>
            <w:webHidden/>
          </w:rPr>
          <w:instrText xml:space="preserve"> PAGEREF _Toc1821950 \h </w:instrText>
        </w:r>
      </w:ins>
      <w:r>
        <w:rPr>
          <w:noProof/>
          <w:webHidden/>
        </w:rPr>
      </w:r>
      <w:r>
        <w:rPr>
          <w:noProof/>
          <w:webHidden/>
        </w:rPr>
        <w:fldChar w:fldCharType="separate"/>
      </w:r>
      <w:ins w:id="68" w:author="Galaxy" w:date="2019-02-23T13:45:00Z">
        <w:r>
          <w:rPr>
            <w:noProof/>
            <w:webHidden/>
          </w:rPr>
          <w:t>9</w:t>
        </w:r>
        <w:r>
          <w:rPr>
            <w:noProof/>
            <w:webHidden/>
          </w:rPr>
          <w:fldChar w:fldCharType="end"/>
        </w:r>
        <w:r w:rsidRPr="00436330">
          <w:rPr>
            <w:rStyle w:val="Hipervnculo"/>
            <w:noProof/>
          </w:rPr>
          <w:fldChar w:fldCharType="end"/>
        </w:r>
      </w:ins>
    </w:p>
    <w:p w14:paraId="2354BEC7" w14:textId="77777777" w:rsidR="00A307F1" w:rsidRDefault="00A307F1">
      <w:pPr>
        <w:pStyle w:val="TDC2"/>
        <w:tabs>
          <w:tab w:val="right" w:leader="dot" w:pos="9062"/>
        </w:tabs>
        <w:rPr>
          <w:ins w:id="69" w:author="Galaxy" w:date="2019-02-23T13:45:00Z"/>
          <w:rFonts w:eastAsiaTheme="minorEastAsia"/>
          <w:i w:val="0"/>
          <w:iCs w:val="0"/>
          <w:noProof/>
          <w:sz w:val="22"/>
          <w:szCs w:val="22"/>
          <w:lang w:eastAsia="es-MX"/>
        </w:rPr>
      </w:pPr>
      <w:ins w:id="70"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"_Toc1821951"</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1.4 Definición de variables</w:t>
        </w:r>
        <w:r>
          <w:rPr>
            <w:noProof/>
            <w:webHidden/>
          </w:rPr>
          <w:tab/>
        </w:r>
        <w:r>
          <w:rPr>
            <w:noProof/>
            <w:webHidden/>
          </w:rPr>
          <w:fldChar w:fldCharType="begin"/>
        </w:r>
        <w:r>
          <w:rPr>
            <w:noProof/>
            <w:webHidden/>
          </w:rPr>
          <w:instrText xml:space="preserve"> PAGEREF _Toc1821951 \h </w:instrText>
        </w:r>
      </w:ins>
      <w:r>
        <w:rPr>
          <w:noProof/>
          <w:webHidden/>
        </w:rPr>
      </w:r>
      <w:r>
        <w:rPr>
          <w:noProof/>
          <w:webHidden/>
        </w:rPr>
        <w:fldChar w:fldCharType="separate"/>
      </w:r>
      <w:ins w:id="71" w:author="Galaxy" w:date="2019-02-23T13:45:00Z">
        <w:r>
          <w:rPr>
            <w:noProof/>
            <w:webHidden/>
          </w:rPr>
          <w:t>9</w:t>
        </w:r>
        <w:r>
          <w:rPr>
            <w:noProof/>
            <w:webHidden/>
          </w:rPr>
          <w:fldChar w:fldCharType="end"/>
        </w:r>
        <w:r w:rsidRPr="00436330">
          <w:rPr>
            <w:rStyle w:val="Hipervnculo"/>
            <w:noProof/>
          </w:rPr>
          <w:fldChar w:fldCharType="end"/>
        </w:r>
      </w:ins>
    </w:p>
    <w:p w14:paraId="0527A074" w14:textId="77777777" w:rsidR="00A307F1" w:rsidRDefault="00A307F1">
      <w:pPr>
        <w:pStyle w:val="TDC2"/>
        <w:tabs>
          <w:tab w:val="right" w:leader="dot" w:pos="9062"/>
        </w:tabs>
        <w:rPr>
          <w:ins w:id="72" w:author="Galaxy" w:date="2019-02-23T13:45:00Z"/>
          <w:rFonts w:eastAsiaTheme="minorEastAsia"/>
          <w:i w:val="0"/>
          <w:iCs w:val="0"/>
          <w:noProof/>
          <w:sz w:val="22"/>
          <w:szCs w:val="22"/>
          <w:lang w:eastAsia="es-MX"/>
        </w:rPr>
      </w:pPr>
      <w:ins w:id="73"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"_Toc1821952"</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1.5 Hipótesis</w:t>
        </w:r>
        <w:r>
          <w:rPr>
            <w:noProof/>
            <w:webHidden/>
          </w:rPr>
          <w:tab/>
        </w:r>
        <w:r>
          <w:rPr>
            <w:noProof/>
            <w:webHidden/>
          </w:rPr>
          <w:fldChar w:fldCharType="begin"/>
        </w:r>
        <w:r>
          <w:rPr>
            <w:noProof/>
            <w:webHidden/>
          </w:rPr>
          <w:instrText xml:space="preserve"> PAGEREF _Toc1821952 \h </w:instrText>
        </w:r>
      </w:ins>
      <w:r>
        <w:rPr>
          <w:noProof/>
          <w:webHidden/>
        </w:rPr>
      </w:r>
      <w:r>
        <w:rPr>
          <w:noProof/>
          <w:webHidden/>
        </w:rPr>
        <w:fldChar w:fldCharType="separate"/>
      </w:r>
      <w:ins w:id="74" w:author="Galaxy" w:date="2019-02-23T13:45:00Z">
        <w:r>
          <w:rPr>
            <w:noProof/>
            <w:webHidden/>
          </w:rPr>
          <w:t>10</w:t>
        </w:r>
        <w:r>
          <w:rPr>
            <w:noProof/>
            <w:webHidden/>
          </w:rPr>
          <w:fldChar w:fldCharType="end"/>
        </w:r>
        <w:r w:rsidRPr="00436330">
          <w:rPr>
            <w:rStyle w:val="Hipervnculo"/>
            <w:noProof/>
          </w:rPr>
          <w:fldChar w:fldCharType="end"/>
        </w:r>
      </w:ins>
    </w:p>
    <w:p w14:paraId="5C43328B" w14:textId="77777777" w:rsidR="00A307F1" w:rsidRDefault="00A307F1">
      <w:pPr>
        <w:pStyle w:val="TDC2"/>
        <w:tabs>
          <w:tab w:val="right" w:leader="dot" w:pos="9062"/>
        </w:tabs>
        <w:rPr>
          <w:ins w:id="75" w:author="Galaxy" w:date="2019-02-23T13:45:00Z"/>
          <w:rFonts w:eastAsiaTheme="minorEastAsia"/>
          <w:i w:val="0"/>
          <w:iCs w:val="0"/>
          <w:noProof/>
          <w:sz w:val="22"/>
          <w:szCs w:val="22"/>
          <w:lang w:eastAsia="es-MX"/>
        </w:rPr>
      </w:pPr>
      <w:ins w:id="76"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"_Toc1821953"</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1.6 Justificación del Proyecto</w:t>
        </w:r>
        <w:r>
          <w:rPr>
            <w:noProof/>
            <w:webHidden/>
          </w:rPr>
          <w:tab/>
        </w:r>
        <w:r>
          <w:rPr>
            <w:noProof/>
            <w:webHidden/>
          </w:rPr>
          <w:fldChar w:fldCharType="begin"/>
        </w:r>
        <w:r>
          <w:rPr>
            <w:noProof/>
            <w:webHidden/>
          </w:rPr>
          <w:instrText xml:space="preserve"> PAGEREF _Toc1821953 \h </w:instrText>
        </w:r>
      </w:ins>
      <w:r>
        <w:rPr>
          <w:noProof/>
          <w:webHidden/>
        </w:rPr>
      </w:r>
      <w:r>
        <w:rPr>
          <w:noProof/>
          <w:webHidden/>
        </w:rPr>
        <w:fldChar w:fldCharType="separate"/>
      </w:r>
      <w:ins w:id="77" w:author="Galaxy" w:date="2019-02-23T13:45:00Z">
        <w:r>
          <w:rPr>
            <w:noProof/>
            <w:webHidden/>
          </w:rPr>
          <w:t>11</w:t>
        </w:r>
        <w:r>
          <w:rPr>
            <w:noProof/>
            <w:webHidden/>
          </w:rPr>
          <w:fldChar w:fldCharType="end"/>
        </w:r>
        <w:r w:rsidRPr="00436330">
          <w:rPr>
            <w:rStyle w:val="Hipervnculo"/>
            <w:noProof/>
          </w:rPr>
          <w:fldChar w:fldCharType="end"/>
        </w:r>
      </w:ins>
    </w:p>
    <w:p w14:paraId="18F6E560" w14:textId="77777777" w:rsidR="00A307F1" w:rsidRDefault="00A307F1">
      <w:pPr>
        <w:pStyle w:val="TDC2"/>
        <w:tabs>
          <w:tab w:val="right" w:leader="dot" w:pos="9062"/>
        </w:tabs>
        <w:rPr>
          <w:ins w:id="78" w:author="Galaxy" w:date="2019-02-23T13:45:00Z"/>
          <w:rFonts w:eastAsiaTheme="minorEastAsia"/>
          <w:i w:val="0"/>
          <w:iCs w:val="0"/>
          <w:noProof/>
          <w:sz w:val="22"/>
          <w:szCs w:val="22"/>
          <w:lang w:eastAsia="es-MX"/>
        </w:rPr>
      </w:pPr>
      <w:ins w:id="79"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"_Toc1821954"</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1.7 Limitaciones y Alcances</w:t>
        </w:r>
        <w:r>
          <w:rPr>
            <w:noProof/>
            <w:webHidden/>
          </w:rPr>
          <w:tab/>
        </w:r>
        <w:r>
          <w:rPr>
            <w:noProof/>
            <w:webHidden/>
          </w:rPr>
          <w:fldChar w:fldCharType="begin"/>
        </w:r>
        <w:r>
          <w:rPr>
            <w:noProof/>
            <w:webHidden/>
          </w:rPr>
          <w:instrText xml:space="preserve"> PAGEREF _Toc1821954 \h </w:instrText>
        </w:r>
      </w:ins>
      <w:r>
        <w:rPr>
          <w:noProof/>
          <w:webHidden/>
        </w:rPr>
      </w:r>
      <w:r>
        <w:rPr>
          <w:noProof/>
          <w:webHidden/>
        </w:rPr>
        <w:fldChar w:fldCharType="separate"/>
      </w:r>
      <w:ins w:id="80" w:author="Galaxy" w:date="2019-02-23T13:45:00Z">
        <w:r>
          <w:rPr>
            <w:noProof/>
            <w:webHidden/>
          </w:rPr>
          <w:t>11</w:t>
        </w:r>
        <w:r>
          <w:rPr>
            <w:noProof/>
            <w:webHidden/>
          </w:rPr>
          <w:fldChar w:fldCharType="end"/>
        </w:r>
        <w:r w:rsidRPr="00436330">
          <w:rPr>
            <w:rStyle w:val="Hipervnculo"/>
            <w:noProof/>
          </w:rPr>
          <w:fldChar w:fldCharType="end"/>
        </w:r>
      </w:ins>
    </w:p>
    <w:p w14:paraId="52CA5669" w14:textId="77777777" w:rsidR="00A307F1" w:rsidRDefault="00A307F1">
      <w:pPr>
        <w:pStyle w:val="TDC2"/>
        <w:tabs>
          <w:tab w:val="right" w:leader="dot" w:pos="9062"/>
        </w:tabs>
        <w:rPr>
          <w:ins w:id="81" w:author="Galaxy" w:date="2019-02-23T13:45:00Z"/>
          <w:rFonts w:eastAsiaTheme="minorEastAsia"/>
          <w:i w:val="0"/>
          <w:iCs w:val="0"/>
          <w:noProof/>
          <w:sz w:val="22"/>
          <w:szCs w:val="22"/>
          <w:lang w:eastAsia="es-MX"/>
        </w:rPr>
      </w:pPr>
      <w:ins w:id="82"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"_Toc1821955"</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1.8 La Empresa (DCTI PEMEX)</w:t>
        </w:r>
        <w:r>
          <w:rPr>
            <w:noProof/>
            <w:webHidden/>
          </w:rPr>
          <w:tab/>
        </w:r>
        <w:r>
          <w:rPr>
            <w:noProof/>
            <w:webHidden/>
          </w:rPr>
          <w:fldChar w:fldCharType="begin"/>
        </w:r>
        <w:r>
          <w:rPr>
            <w:noProof/>
            <w:webHidden/>
          </w:rPr>
          <w:instrText xml:space="preserve"> PAGEREF _Toc1821955 \h </w:instrText>
        </w:r>
      </w:ins>
      <w:r>
        <w:rPr>
          <w:noProof/>
          <w:webHidden/>
        </w:rPr>
      </w:r>
      <w:r>
        <w:rPr>
          <w:noProof/>
          <w:webHidden/>
        </w:rPr>
        <w:fldChar w:fldCharType="separate"/>
      </w:r>
      <w:ins w:id="83" w:author="Galaxy" w:date="2019-02-23T13:45:00Z">
        <w:r>
          <w:rPr>
            <w:noProof/>
            <w:webHidden/>
          </w:rPr>
          <w:t>12</w:t>
        </w:r>
        <w:r>
          <w:rPr>
            <w:noProof/>
            <w:webHidden/>
          </w:rPr>
          <w:fldChar w:fldCharType="end"/>
        </w:r>
        <w:r w:rsidRPr="00436330">
          <w:rPr>
            <w:rStyle w:val="Hipervnculo"/>
            <w:noProof/>
          </w:rPr>
          <w:fldChar w:fldCharType="end"/>
        </w:r>
      </w:ins>
    </w:p>
    <w:p w14:paraId="3761DF60" w14:textId="77777777" w:rsidR="00A307F1" w:rsidRDefault="00A307F1">
      <w:pPr>
        <w:pStyle w:val="TDC1"/>
        <w:tabs>
          <w:tab w:val="right" w:leader="dot" w:pos="9062"/>
        </w:tabs>
        <w:rPr>
          <w:ins w:id="84" w:author="Galaxy" w:date="2019-02-23T13:45:00Z"/>
          <w:rFonts w:eastAsiaTheme="minorEastAsia"/>
          <w:b w:val="0"/>
          <w:bCs w:val="0"/>
          <w:noProof/>
          <w:sz w:val="22"/>
          <w:szCs w:val="22"/>
          <w:lang w:eastAsia="es-MX"/>
        </w:rPr>
      </w:pPr>
      <w:ins w:id="85"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"_Toc1821956"</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CAPÍTULO 2. METODOLOGÍA</w:t>
        </w:r>
        <w:r>
          <w:rPr>
            <w:noProof/>
            <w:webHidden/>
          </w:rPr>
          <w:tab/>
        </w:r>
        <w:r>
          <w:rPr>
            <w:noProof/>
            <w:webHidden/>
          </w:rPr>
          <w:fldChar w:fldCharType="begin"/>
        </w:r>
        <w:r>
          <w:rPr>
            <w:noProof/>
            <w:webHidden/>
          </w:rPr>
          <w:instrText xml:space="preserve"> PAGEREF _Toc1821956 \h </w:instrText>
        </w:r>
      </w:ins>
      <w:r>
        <w:rPr>
          <w:noProof/>
          <w:webHidden/>
        </w:rPr>
      </w:r>
      <w:r>
        <w:rPr>
          <w:noProof/>
          <w:webHidden/>
        </w:rPr>
        <w:fldChar w:fldCharType="separate"/>
      </w:r>
      <w:ins w:id="86" w:author="Galaxy" w:date="2019-02-23T13:45:00Z">
        <w:r>
          <w:rPr>
            <w:noProof/>
            <w:webHidden/>
          </w:rPr>
          <w:t>6</w:t>
        </w:r>
        <w:r>
          <w:rPr>
            <w:noProof/>
            <w:webHidden/>
          </w:rPr>
          <w:fldChar w:fldCharType="end"/>
        </w:r>
        <w:r w:rsidRPr="00436330">
          <w:rPr>
            <w:rStyle w:val="Hipervnculo"/>
            <w:noProof/>
          </w:rPr>
          <w:fldChar w:fldCharType="end"/>
        </w:r>
      </w:ins>
    </w:p>
    <w:p w14:paraId="40C32890" w14:textId="77777777" w:rsidR="00A307F1" w:rsidRDefault="00A307F1">
      <w:pPr>
        <w:pStyle w:val="TDC1"/>
        <w:tabs>
          <w:tab w:val="right" w:leader="dot" w:pos="9062"/>
        </w:tabs>
        <w:rPr>
          <w:ins w:id="87" w:author="Galaxy" w:date="2019-02-23T13:45:00Z"/>
          <w:rFonts w:eastAsiaTheme="minorEastAsia"/>
          <w:b w:val="0"/>
          <w:bCs w:val="0"/>
          <w:noProof/>
          <w:sz w:val="22"/>
          <w:szCs w:val="22"/>
          <w:lang w:eastAsia="es-MX"/>
        </w:rPr>
      </w:pPr>
      <w:ins w:id="88"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"_Toc1821957"</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CAPÍTULO 3. DESARROLLO DEL PROYECTO</w:t>
        </w:r>
        <w:r>
          <w:rPr>
            <w:noProof/>
            <w:webHidden/>
          </w:rPr>
          <w:tab/>
        </w:r>
        <w:r>
          <w:rPr>
            <w:noProof/>
            <w:webHidden/>
          </w:rPr>
          <w:fldChar w:fldCharType="begin"/>
        </w:r>
        <w:r>
          <w:rPr>
            <w:noProof/>
            <w:webHidden/>
          </w:rPr>
          <w:instrText xml:space="preserve"> PAGEREF _Toc1821957 \h </w:instrText>
        </w:r>
      </w:ins>
      <w:r>
        <w:rPr>
          <w:noProof/>
          <w:webHidden/>
        </w:rPr>
      </w:r>
      <w:r>
        <w:rPr>
          <w:noProof/>
          <w:webHidden/>
        </w:rPr>
        <w:fldChar w:fldCharType="separate"/>
      </w:r>
      <w:ins w:id="89" w:author="Galaxy" w:date="2019-02-23T13:45:00Z">
        <w:r>
          <w:rPr>
            <w:noProof/>
            <w:webHidden/>
          </w:rPr>
          <w:t>13</w:t>
        </w:r>
        <w:r>
          <w:rPr>
            <w:noProof/>
            <w:webHidden/>
          </w:rPr>
          <w:fldChar w:fldCharType="end"/>
        </w:r>
        <w:r w:rsidRPr="00436330">
          <w:rPr>
            <w:rStyle w:val="Hipervnculo"/>
            <w:noProof/>
          </w:rPr>
          <w:fldChar w:fldCharType="end"/>
        </w:r>
      </w:ins>
    </w:p>
    <w:p w14:paraId="19F7E91E" w14:textId="77777777" w:rsidR="00A307F1" w:rsidRDefault="00A307F1">
      <w:pPr>
        <w:pStyle w:val="TDC2"/>
        <w:tabs>
          <w:tab w:val="right" w:leader="dot" w:pos="9062"/>
        </w:tabs>
        <w:rPr>
          <w:ins w:id="90" w:author="Galaxy" w:date="2019-02-23T13:45:00Z"/>
          <w:rFonts w:eastAsiaTheme="minorEastAsia"/>
          <w:i w:val="0"/>
          <w:iCs w:val="0"/>
          <w:noProof/>
          <w:sz w:val="22"/>
          <w:szCs w:val="22"/>
          <w:lang w:eastAsia="es-MX"/>
        </w:rPr>
      </w:pPr>
      <w:ins w:id="91"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"_Toc1821958"</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4.1 Resultados</w:t>
        </w:r>
        <w:r>
          <w:rPr>
            <w:noProof/>
            <w:webHidden/>
          </w:rPr>
          <w:tab/>
        </w:r>
        <w:r>
          <w:rPr>
            <w:noProof/>
            <w:webHidden/>
          </w:rPr>
          <w:fldChar w:fldCharType="begin"/>
        </w:r>
        <w:r>
          <w:rPr>
            <w:noProof/>
            <w:webHidden/>
          </w:rPr>
          <w:instrText xml:space="preserve"> PAGEREF _Toc1821958 \h </w:instrText>
        </w:r>
      </w:ins>
      <w:r>
        <w:rPr>
          <w:noProof/>
          <w:webHidden/>
        </w:rPr>
      </w:r>
      <w:r>
        <w:rPr>
          <w:noProof/>
          <w:webHidden/>
        </w:rPr>
        <w:fldChar w:fldCharType="separate"/>
      </w:r>
      <w:ins w:id="92" w:author="Galaxy" w:date="2019-02-23T13:45:00Z">
        <w:r>
          <w:rPr>
            <w:noProof/>
            <w:webHidden/>
          </w:rPr>
          <w:t>17</w:t>
        </w:r>
        <w:r>
          <w:rPr>
            <w:noProof/>
            <w:webHidden/>
          </w:rPr>
          <w:fldChar w:fldCharType="end"/>
        </w:r>
        <w:r w:rsidRPr="00436330">
          <w:rPr>
            <w:rStyle w:val="Hipervnculo"/>
            <w:noProof/>
          </w:rPr>
          <w:fldChar w:fldCharType="end"/>
        </w:r>
      </w:ins>
    </w:p>
    <w:p w14:paraId="56B6DE57" w14:textId="77777777" w:rsidR="00A307F1" w:rsidRDefault="00A307F1">
      <w:pPr>
        <w:pStyle w:val="TDC2"/>
        <w:tabs>
          <w:tab w:val="right" w:leader="dot" w:pos="9062"/>
        </w:tabs>
        <w:rPr>
          <w:ins w:id="93" w:author="Galaxy" w:date="2019-02-23T13:45:00Z"/>
          <w:rFonts w:eastAsiaTheme="minorEastAsia"/>
          <w:i w:val="0"/>
          <w:iCs w:val="0"/>
          <w:noProof/>
          <w:sz w:val="22"/>
          <w:szCs w:val="22"/>
          <w:lang w:eastAsia="es-MX"/>
        </w:rPr>
      </w:pPr>
      <w:ins w:id="94"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"_Toc1821959"</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4.2 Trabajos Futuros</w:t>
        </w:r>
        <w:r>
          <w:rPr>
            <w:noProof/>
            <w:webHidden/>
          </w:rPr>
          <w:tab/>
        </w:r>
        <w:r>
          <w:rPr>
            <w:noProof/>
            <w:webHidden/>
          </w:rPr>
          <w:fldChar w:fldCharType="begin"/>
        </w:r>
        <w:r>
          <w:rPr>
            <w:noProof/>
            <w:webHidden/>
          </w:rPr>
          <w:instrText xml:space="preserve"> PAGEREF _Toc1821959 \h </w:instrText>
        </w:r>
      </w:ins>
      <w:r>
        <w:rPr>
          <w:noProof/>
          <w:webHidden/>
        </w:rPr>
      </w:r>
      <w:r>
        <w:rPr>
          <w:noProof/>
          <w:webHidden/>
        </w:rPr>
        <w:fldChar w:fldCharType="separate"/>
      </w:r>
      <w:ins w:id="95" w:author="Galaxy" w:date="2019-02-23T13:45:00Z">
        <w:r>
          <w:rPr>
            <w:noProof/>
            <w:webHidden/>
          </w:rPr>
          <w:t>17</w:t>
        </w:r>
        <w:r>
          <w:rPr>
            <w:noProof/>
            <w:webHidden/>
          </w:rPr>
          <w:fldChar w:fldCharType="end"/>
        </w:r>
        <w:r w:rsidRPr="00436330">
          <w:rPr>
            <w:rStyle w:val="Hipervnculo"/>
            <w:noProof/>
          </w:rPr>
          <w:fldChar w:fldCharType="end"/>
        </w:r>
      </w:ins>
    </w:p>
    <w:p w14:paraId="407CA385" w14:textId="77777777" w:rsidR="00A307F1" w:rsidRDefault="00A307F1">
      <w:pPr>
        <w:pStyle w:val="TDC2"/>
        <w:tabs>
          <w:tab w:val="right" w:leader="dot" w:pos="9062"/>
        </w:tabs>
        <w:rPr>
          <w:ins w:id="96" w:author="Galaxy" w:date="2019-02-23T13:45:00Z"/>
          <w:rFonts w:eastAsiaTheme="minorEastAsia"/>
          <w:i w:val="0"/>
          <w:iCs w:val="0"/>
          <w:noProof/>
          <w:sz w:val="22"/>
          <w:szCs w:val="22"/>
          <w:lang w:eastAsia="es-MX"/>
        </w:rPr>
      </w:pPr>
      <w:ins w:id="97"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"_Toc1821960"</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4.3 Recomendaciones</w:t>
        </w:r>
        <w:r>
          <w:rPr>
            <w:noProof/>
            <w:webHidden/>
          </w:rPr>
          <w:tab/>
        </w:r>
        <w:r>
          <w:rPr>
            <w:noProof/>
            <w:webHidden/>
          </w:rPr>
          <w:fldChar w:fldCharType="begin"/>
        </w:r>
        <w:r>
          <w:rPr>
            <w:noProof/>
            <w:webHidden/>
          </w:rPr>
          <w:instrText xml:space="preserve"> PAGEREF _Toc1821960 \h </w:instrText>
        </w:r>
      </w:ins>
      <w:r>
        <w:rPr>
          <w:noProof/>
          <w:webHidden/>
        </w:rPr>
      </w:r>
      <w:r>
        <w:rPr>
          <w:noProof/>
          <w:webHidden/>
        </w:rPr>
        <w:fldChar w:fldCharType="separate"/>
      </w:r>
      <w:ins w:id="98" w:author="Galaxy" w:date="2019-02-23T13:45:00Z">
        <w:r>
          <w:rPr>
            <w:noProof/>
            <w:webHidden/>
          </w:rPr>
          <w:t>17</w:t>
        </w:r>
        <w:r>
          <w:rPr>
            <w:noProof/>
            <w:webHidden/>
          </w:rPr>
          <w:fldChar w:fldCharType="end"/>
        </w:r>
        <w:r w:rsidRPr="00436330">
          <w:rPr>
            <w:rStyle w:val="Hipervnculo"/>
            <w:noProof/>
          </w:rPr>
          <w:fldChar w:fldCharType="end"/>
        </w:r>
      </w:ins>
    </w:p>
    <w:p w14:paraId="0899FF16" w14:textId="77777777" w:rsidR="00A307F1" w:rsidRDefault="00A307F1">
      <w:pPr>
        <w:pStyle w:val="TDC1"/>
        <w:tabs>
          <w:tab w:val="right" w:leader="dot" w:pos="9062"/>
        </w:tabs>
        <w:rPr>
          <w:ins w:id="99" w:author="Galaxy" w:date="2019-02-23T13:45:00Z"/>
          <w:rFonts w:eastAsiaTheme="minorEastAsia"/>
          <w:b w:val="0"/>
          <w:bCs w:val="0"/>
          <w:noProof/>
          <w:sz w:val="22"/>
          <w:szCs w:val="22"/>
          <w:lang w:eastAsia="es-MX"/>
        </w:rPr>
      </w:pPr>
      <w:ins w:id="100"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"_Toc1821961"</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rPr>
          <w:t>ANEXOS</w:t>
        </w:r>
        <w:r>
          <w:rPr>
            <w:noProof/>
            <w:webHidden/>
          </w:rPr>
          <w:tab/>
        </w:r>
        <w:r>
          <w:rPr>
            <w:noProof/>
            <w:webHidden/>
          </w:rPr>
          <w:fldChar w:fldCharType="begin"/>
        </w:r>
        <w:r>
          <w:rPr>
            <w:noProof/>
            <w:webHidden/>
          </w:rPr>
          <w:instrText xml:space="preserve"> PAGEREF _Toc1821961 \h </w:instrText>
        </w:r>
      </w:ins>
      <w:r>
        <w:rPr>
          <w:noProof/>
          <w:webHidden/>
        </w:rPr>
      </w:r>
      <w:r>
        <w:rPr>
          <w:noProof/>
          <w:webHidden/>
        </w:rPr>
        <w:fldChar w:fldCharType="separate"/>
      </w:r>
      <w:ins w:id="101" w:author="Galaxy" w:date="2019-02-23T13:45:00Z">
        <w:r>
          <w:rPr>
            <w:noProof/>
            <w:webHidden/>
          </w:rPr>
          <w:t>18</w:t>
        </w:r>
        <w:r>
          <w:rPr>
            <w:noProof/>
            <w:webHidden/>
          </w:rPr>
          <w:fldChar w:fldCharType="end"/>
        </w:r>
        <w:r w:rsidRPr="00436330">
          <w:rPr>
            <w:rStyle w:val="Hipervnculo"/>
            <w:noProof/>
          </w:rPr>
          <w:fldChar w:fldCharType="end"/>
        </w:r>
      </w:ins>
    </w:p>
    <w:p w14:paraId="16DB9356" w14:textId="77777777" w:rsidR="00A307F1" w:rsidRDefault="00A307F1">
      <w:pPr>
        <w:pStyle w:val="TDC1"/>
        <w:tabs>
          <w:tab w:val="right" w:leader="dot" w:pos="9062"/>
        </w:tabs>
        <w:rPr>
          <w:ins w:id="102" w:author="Galaxy" w:date="2019-02-23T13:45:00Z"/>
          <w:rFonts w:eastAsiaTheme="minorEastAsia"/>
          <w:b w:val="0"/>
          <w:bCs w:val="0"/>
          <w:noProof/>
          <w:sz w:val="22"/>
          <w:szCs w:val="22"/>
          <w:lang w:eastAsia="es-MX"/>
        </w:rPr>
      </w:pPr>
      <w:ins w:id="103" w:author="Galaxy" w:date="2019-02-23T13:45:00Z">
        <w:r w:rsidRPr="00436330">
          <w:rPr>
            <w:rStyle w:val="Hipervnculo"/>
            <w:noProof/>
          </w:rPr>
          <w:fldChar w:fldCharType="begin"/>
        </w:r>
        <w:r w:rsidRPr="00436330">
          <w:rPr>
            <w:rStyle w:val="Hipervnculo"/>
            <w:noProof/>
          </w:rPr>
          <w:instrText xml:space="preserve"> </w:instrText>
        </w:r>
        <w:r>
          <w:rPr>
            <w:noProof/>
          </w:rPr>
          <w:instrText>HYPERLINK \l "_Toc1821962"</w:instrText>
        </w:r>
        <w:r w:rsidRPr="00436330">
          <w:rPr>
            <w:rStyle w:val="Hipervnculo"/>
            <w:noProof/>
          </w:rPr>
          <w:instrText xml:space="preserve"> </w:instrText>
        </w:r>
        <w:r w:rsidRPr="00436330">
          <w:rPr>
            <w:rStyle w:val="Hipervnculo"/>
            <w:noProof/>
          </w:rPr>
          <w:fldChar w:fldCharType="separate"/>
        </w:r>
        <w:r w:rsidRPr="00436330">
          <w:rPr>
            <w:rStyle w:val="Hipervnculo"/>
            <w:rFonts w:cs="Arial"/>
            <w:noProof/>
            <w:highlight w:val="yellow"/>
          </w:rPr>
          <w:t>BIBLIOGRAFÍA</w:t>
        </w:r>
        <w:r>
          <w:rPr>
            <w:noProof/>
            <w:webHidden/>
          </w:rPr>
          <w:tab/>
        </w:r>
        <w:r>
          <w:rPr>
            <w:noProof/>
            <w:webHidden/>
          </w:rPr>
          <w:fldChar w:fldCharType="begin"/>
        </w:r>
        <w:r>
          <w:rPr>
            <w:noProof/>
            <w:webHidden/>
          </w:rPr>
          <w:instrText xml:space="preserve"> PAGEREF _Toc1821962 \h </w:instrText>
        </w:r>
      </w:ins>
      <w:r>
        <w:rPr>
          <w:noProof/>
          <w:webHidden/>
        </w:rPr>
      </w:r>
      <w:r>
        <w:rPr>
          <w:noProof/>
          <w:webHidden/>
        </w:rPr>
        <w:fldChar w:fldCharType="separate"/>
      </w:r>
      <w:ins w:id="104" w:author="Galaxy" w:date="2019-02-23T13:45:00Z">
        <w:r>
          <w:rPr>
            <w:noProof/>
            <w:webHidden/>
          </w:rPr>
          <w:t>20</w:t>
        </w:r>
        <w:r>
          <w:rPr>
            <w:noProof/>
            <w:webHidden/>
          </w:rPr>
          <w:fldChar w:fldCharType="end"/>
        </w:r>
        <w:r w:rsidRPr="00436330">
          <w:rPr>
            <w:rStyle w:val="Hipervnculo"/>
            <w:noProof/>
          </w:rPr>
          <w:fldChar w:fldCharType="end"/>
        </w:r>
      </w:ins>
    </w:p>
    <w:p w14:paraId="22E6998F" w14:textId="77777777" w:rsidR="005217D3" w:rsidDel="00A307F1" w:rsidRDefault="005217D3">
      <w:pPr>
        <w:pStyle w:val="TDC1"/>
        <w:tabs>
          <w:tab w:val="right" w:leader="dot" w:pos="9062"/>
        </w:tabs>
        <w:rPr>
          <w:del w:id="105" w:author="Galaxy" w:date="2019-02-23T13:45:00Z"/>
          <w:rFonts w:eastAsiaTheme="minorEastAsia"/>
          <w:b w:val="0"/>
          <w:bCs w:val="0"/>
          <w:noProof/>
          <w:sz w:val="22"/>
          <w:szCs w:val="22"/>
          <w:lang w:eastAsia="es-MX"/>
        </w:rPr>
      </w:pPr>
      <w:del w:id="106" w:author="Galaxy" w:date="2019-02-23T13:45:00Z">
        <w:r w:rsidRPr="00A307F1" w:rsidDel="00A307F1">
          <w:rPr>
            <w:rPrChange w:id="107" w:author="Galaxy" w:date="2019-02-23T13:45:00Z">
              <w:rPr>
                <w:rStyle w:val="Hipervnculo"/>
                <w:rFonts w:cs="Arial"/>
                <w:b w:val="0"/>
                <w:bCs w:val="0"/>
                <w:noProof/>
              </w:rPr>
            </w:rPrChange>
          </w:rPr>
          <w:delText>AGRADECIMIENTOS</w:delText>
        </w:r>
        <w:r w:rsidDel="00A307F1">
          <w:rPr>
            <w:noProof/>
            <w:webHidden/>
          </w:rPr>
          <w:tab/>
          <w:delText>1</w:delText>
        </w:r>
      </w:del>
    </w:p>
    <w:p w14:paraId="039DCDE2" w14:textId="77777777" w:rsidR="005217D3" w:rsidDel="00A307F1" w:rsidRDefault="005217D3">
      <w:pPr>
        <w:pStyle w:val="TDC1"/>
        <w:tabs>
          <w:tab w:val="right" w:leader="dot" w:pos="9062"/>
        </w:tabs>
        <w:rPr>
          <w:del w:id="108" w:author="Galaxy" w:date="2019-02-23T13:45:00Z"/>
          <w:rFonts w:eastAsiaTheme="minorEastAsia"/>
          <w:b w:val="0"/>
          <w:bCs w:val="0"/>
          <w:noProof/>
          <w:sz w:val="22"/>
          <w:szCs w:val="22"/>
          <w:lang w:eastAsia="es-MX"/>
        </w:rPr>
      </w:pPr>
      <w:del w:id="109" w:author="Galaxy" w:date="2019-02-23T13:45:00Z">
        <w:r w:rsidRPr="00A307F1" w:rsidDel="00A307F1">
          <w:rPr>
            <w:rPrChange w:id="110" w:author="Galaxy" w:date="2019-02-23T13:45:00Z">
              <w:rPr>
                <w:rStyle w:val="Hipervnculo"/>
                <w:rFonts w:cs="Arial"/>
                <w:b w:val="0"/>
                <w:bCs w:val="0"/>
                <w:noProof/>
              </w:rPr>
            </w:rPrChange>
          </w:rPr>
          <w:delText>RESUMEN</w:delText>
        </w:r>
        <w:r w:rsidDel="00A307F1">
          <w:rPr>
            <w:noProof/>
            <w:webHidden/>
          </w:rPr>
          <w:tab/>
          <w:delText>2</w:delText>
        </w:r>
      </w:del>
    </w:p>
    <w:p w14:paraId="57EFFCCA" w14:textId="77777777" w:rsidR="005217D3" w:rsidDel="00A307F1" w:rsidRDefault="005217D3">
      <w:pPr>
        <w:pStyle w:val="TDC1"/>
        <w:tabs>
          <w:tab w:val="right" w:leader="dot" w:pos="9062"/>
        </w:tabs>
        <w:rPr>
          <w:del w:id="111" w:author="Galaxy" w:date="2019-02-23T13:45:00Z"/>
          <w:rFonts w:eastAsiaTheme="minorEastAsia"/>
          <w:b w:val="0"/>
          <w:bCs w:val="0"/>
          <w:noProof/>
          <w:sz w:val="22"/>
          <w:szCs w:val="22"/>
          <w:lang w:eastAsia="es-MX"/>
        </w:rPr>
      </w:pPr>
      <w:del w:id="112" w:author="Galaxy" w:date="2019-02-23T13:45:00Z">
        <w:r w:rsidRPr="00A307F1" w:rsidDel="00A307F1">
          <w:rPr>
            <w:rPrChange w:id="113" w:author="Galaxy" w:date="2019-02-23T13:45:00Z">
              <w:rPr>
                <w:rStyle w:val="Hipervnculo"/>
                <w:rFonts w:cs="Arial"/>
                <w:b w:val="0"/>
                <w:bCs w:val="0"/>
                <w:noProof/>
              </w:rPr>
            </w:rPrChange>
          </w:rPr>
          <w:delText>CAPÍTULO 1. INTRODUCCIÓN</w:delText>
        </w:r>
        <w:r w:rsidDel="00A307F1">
          <w:rPr>
            <w:noProof/>
            <w:webHidden/>
          </w:rPr>
          <w:tab/>
          <w:delText>5</w:delText>
        </w:r>
      </w:del>
    </w:p>
    <w:p w14:paraId="2CC1B93C" w14:textId="77777777" w:rsidR="005217D3" w:rsidDel="00A307F1" w:rsidRDefault="005217D3">
      <w:pPr>
        <w:pStyle w:val="TDC2"/>
        <w:tabs>
          <w:tab w:val="right" w:leader="dot" w:pos="9062"/>
        </w:tabs>
        <w:rPr>
          <w:del w:id="114" w:author="Galaxy" w:date="2019-02-23T13:45:00Z"/>
          <w:rFonts w:eastAsiaTheme="minorEastAsia"/>
          <w:i w:val="0"/>
          <w:iCs w:val="0"/>
          <w:noProof/>
          <w:sz w:val="22"/>
          <w:szCs w:val="22"/>
          <w:lang w:eastAsia="es-MX"/>
        </w:rPr>
      </w:pPr>
      <w:del w:id="115" w:author="Galaxy" w:date="2019-02-23T13:45:00Z">
        <w:r w:rsidRPr="00A307F1" w:rsidDel="00A307F1">
          <w:rPr>
            <w:rPrChange w:id="116" w:author="Galaxy" w:date="2019-02-23T13:45:00Z">
              <w:rPr>
                <w:rStyle w:val="Hipervnculo"/>
                <w:rFonts w:cs="Arial"/>
                <w:i w:val="0"/>
                <w:iCs w:val="0"/>
                <w:noProof/>
              </w:rPr>
            </w:rPrChange>
          </w:rPr>
          <w:delText>1.1 Estado del Arte</w:delText>
        </w:r>
        <w:r w:rsidDel="00A307F1">
          <w:rPr>
            <w:noProof/>
            <w:webHidden/>
          </w:rPr>
          <w:tab/>
          <w:delText>5</w:delText>
        </w:r>
      </w:del>
    </w:p>
    <w:p w14:paraId="1EEC0333" w14:textId="77777777" w:rsidR="005217D3" w:rsidDel="00A307F1" w:rsidRDefault="005217D3">
      <w:pPr>
        <w:pStyle w:val="TDC2"/>
        <w:tabs>
          <w:tab w:val="right" w:leader="dot" w:pos="9062"/>
        </w:tabs>
        <w:rPr>
          <w:del w:id="117" w:author="Galaxy" w:date="2019-02-23T13:45:00Z"/>
          <w:rFonts w:eastAsiaTheme="minorEastAsia"/>
          <w:i w:val="0"/>
          <w:iCs w:val="0"/>
          <w:noProof/>
          <w:sz w:val="22"/>
          <w:szCs w:val="22"/>
          <w:lang w:eastAsia="es-MX"/>
        </w:rPr>
      </w:pPr>
      <w:del w:id="118" w:author="Galaxy" w:date="2019-02-23T13:45:00Z">
        <w:r w:rsidRPr="00A307F1" w:rsidDel="00A307F1">
          <w:rPr>
            <w:rPrChange w:id="119" w:author="Galaxy" w:date="2019-02-23T13:45:00Z">
              <w:rPr>
                <w:rStyle w:val="Hipervnculo"/>
                <w:rFonts w:ascii="Cambria" w:eastAsia="Times New Roman" w:hAnsi="Cambria" w:cs="Times New Roman"/>
                <w:i w:val="0"/>
                <w:iCs w:val="0"/>
                <w:noProof/>
              </w:rPr>
            </w:rPrChange>
          </w:rPr>
          <w:delText>3.1 Marco de Antecedentes</w:delText>
        </w:r>
        <w:r w:rsidDel="00A307F1">
          <w:rPr>
            <w:noProof/>
            <w:webHidden/>
          </w:rPr>
          <w:tab/>
          <w:delText>5</w:delText>
        </w:r>
      </w:del>
    </w:p>
    <w:p w14:paraId="5F436B2E" w14:textId="77777777" w:rsidR="005217D3" w:rsidDel="00A307F1" w:rsidRDefault="005217D3">
      <w:pPr>
        <w:pStyle w:val="TDC2"/>
        <w:tabs>
          <w:tab w:val="right" w:leader="dot" w:pos="9062"/>
        </w:tabs>
        <w:rPr>
          <w:del w:id="120" w:author="Galaxy" w:date="2019-02-23T13:45:00Z"/>
          <w:rFonts w:eastAsiaTheme="minorEastAsia"/>
          <w:i w:val="0"/>
          <w:iCs w:val="0"/>
          <w:noProof/>
          <w:sz w:val="22"/>
          <w:szCs w:val="22"/>
          <w:lang w:eastAsia="es-MX"/>
        </w:rPr>
      </w:pPr>
      <w:del w:id="121" w:author="Galaxy" w:date="2019-02-23T13:45:00Z">
        <w:r w:rsidRPr="00A307F1" w:rsidDel="00A307F1">
          <w:rPr>
            <w:rPrChange w:id="122" w:author="Galaxy" w:date="2019-02-23T13:45:00Z">
              <w:rPr>
                <w:rStyle w:val="Hipervnculo"/>
                <w:rFonts w:cs="Arial"/>
                <w:i w:val="0"/>
                <w:iCs w:val="0"/>
                <w:noProof/>
              </w:rPr>
            </w:rPrChange>
          </w:rPr>
          <w:delText>1.2 Planteamiento del Problema</w:delText>
        </w:r>
        <w:r w:rsidDel="00A307F1">
          <w:rPr>
            <w:noProof/>
            <w:webHidden/>
          </w:rPr>
          <w:tab/>
          <w:delText>8</w:delText>
        </w:r>
      </w:del>
    </w:p>
    <w:p w14:paraId="3873B1A2" w14:textId="77777777" w:rsidR="005217D3" w:rsidDel="00A307F1" w:rsidRDefault="005217D3">
      <w:pPr>
        <w:pStyle w:val="TDC2"/>
        <w:tabs>
          <w:tab w:val="right" w:leader="dot" w:pos="9062"/>
        </w:tabs>
        <w:rPr>
          <w:del w:id="123" w:author="Galaxy" w:date="2019-02-23T13:45:00Z"/>
          <w:rFonts w:eastAsiaTheme="minorEastAsia"/>
          <w:i w:val="0"/>
          <w:iCs w:val="0"/>
          <w:noProof/>
          <w:sz w:val="22"/>
          <w:szCs w:val="22"/>
          <w:lang w:eastAsia="es-MX"/>
        </w:rPr>
      </w:pPr>
      <w:del w:id="124" w:author="Galaxy" w:date="2019-02-23T13:45:00Z">
        <w:r w:rsidRPr="00A307F1" w:rsidDel="00A307F1">
          <w:rPr>
            <w:rPrChange w:id="125" w:author="Galaxy" w:date="2019-02-23T13:45:00Z">
              <w:rPr>
                <w:rStyle w:val="Hipervnculo"/>
                <w:rFonts w:cs="Arial"/>
                <w:i w:val="0"/>
                <w:iCs w:val="0"/>
                <w:noProof/>
              </w:rPr>
            </w:rPrChange>
          </w:rPr>
          <w:delText>1.3 Objetivos</w:delText>
        </w:r>
        <w:r w:rsidDel="00A307F1">
          <w:rPr>
            <w:noProof/>
            <w:webHidden/>
          </w:rPr>
          <w:tab/>
          <w:delText>8</w:delText>
        </w:r>
      </w:del>
    </w:p>
    <w:p w14:paraId="4972593C" w14:textId="77777777" w:rsidR="005217D3" w:rsidDel="00A307F1" w:rsidRDefault="005217D3">
      <w:pPr>
        <w:pStyle w:val="TDC2"/>
        <w:tabs>
          <w:tab w:val="right" w:leader="dot" w:pos="9062"/>
        </w:tabs>
        <w:rPr>
          <w:del w:id="126" w:author="Galaxy" w:date="2019-02-23T13:45:00Z"/>
          <w:rFonts w:eastAsiaTheme="minorEastAsia"/>
          <w:i w:val="0"/>
          <w:iCs w:val="0"/>
          <w:noProof/>
          <w:sz w:val="22"/>
          <w:szCs w:val="22"/>
          <w:lang w:eastAsia="es-MX"/>
        </w:rPr>
      </w:pPr>
      <w:del w:id="127" w:author="Galaxy" w:date="2019-02-23T13:45:00Z">
        <w:r w:rsidRPr="00A307F1" w:rsidDel="00A307F1">
          <w:rPr>
            <w:rPrChange w:id="128" w:author="Galaxy" w:date="2019-02-23T13:45:00Z">
              <w:rPr>
                <w:rStyle w:val="Hipervnculo"/>
                <w:rFonts w:cs="Arial"/>
                <w:i w:val="0"/>
                <w:iCs w:val="0"/>
                <w:noProof/>
              </w:rPr>
            </w:rPrChange>
          </w:rPr>
          <w:delText>1.4 Definición de variables</w:delText>
        </w:r>
        <w:r w:rsidDel="00A307F1">
          <w:rPr>
            <w:noProof/>
            <w:webHidden/>
          </w:rPr>
          <w:tab/>
          <w:delText>8</w:delText>
        </w:r>
      </w:del>
    </w:p>
    <w:p w14:paraId="42D63447" w14:textId="77777777" w:rsidR="005217D3" w:rsidDel="00A307F1" w:rsidRDefault="005217D3">
      <w:pPr>
        <w:pStyle w:val="TDC2"/>
        <w:tabs>
          <w:tab w:val="right" w:leader="dot" w:pos="9062"/>
        </w:tabs>
        <w:rPr>
          <w:del w:id="129" w:author="Galaxy" w:date="2019-02-23T13:45:00Z"/>
          <w:rFonts w:eastAsiaTheme="minorEastAsia"/>
          <w:i w:val="0"/>
          <w:iCs w:val="0"/>
          <w:noProof/>
          <w:sz w:val="22"/>
          <w:szCs w:val="22"/>
          <w:lang w:eastAsia="es-MX"/>
        </w:rPr>
      </w:pPr>
      <w:del w:id="130" w:author="Galaxy" w:date="2019-02-23T13:45:00Z">
        <w:r w:rsidRPr="00A307F1" w:rsidDel="00A307F1">
          <w:rPr>
            <w:rPrChange w:id="131" w:author="Galaxy" w:date="2019-02-23T13:45:00Z">
              <w:rPr>
                <w:rStyle w:val="Hipervnculo"/>
                <w:rFonts w:cs="Arial"/>
                <w:i w:val="0"/>
                <w:iCs w:val="0"/>
                <w:noProof/>
              </w:rPr>
            </w:rPrChange>
          </w:rPr>
          <w:delText>1.5 Hipótesis</w:delText>
        </w:r>
        <w:r w:rsidDel="00A307F1">
          <w:rPr>
            <w:noProof/>
            <w:webHidden/>
          </w:rPr>
          <w:tab/>
          <w:delText>8</w:delText>
        </w:r>
      </w:del>
    </w:p>
    <w:p w14:paraId="2EA06DB2" w14:textId="77777777" w:rsidR="005217D3" w:rsidDel="00A307F1" w:rsidRDefault="005217D3">
      <w:pPr>
        <w:pStyle w:val="TDC2"/>
        <w:tabs>
          <w:tab w:val="right" w:leader="dot" w:pos="9062"/>
        </w:tabs>
        <w:rPr>
          <w:del w:id="132" w:author="Galaxy" w:date="2019-02-23T13:45:00Z"/>
          <w:rFonts w:eastAsiaTheme="minorEastAsia"/>
          <w:i w:val="0"/>
          <w:iCs w:val="0"/>
          <w:noProof/>
          <w:sz w:val="22"/>
          <w:szCs w:val="22"/>
          <w:lang w:eastAsia="es-MX"/>
        </w:rPr>
      </w:pPr>
      <w:del w:id="133" w:author="Galaxy" w:date="2019-02-23T13:45:00Z">
        <w:r w:rsidRPr="00A307F1" w:rsidDel="00A307F1">
          <w:rPr>
            <w:rPrChange w:id="134" w:author="Galaxy" w:date="2019-02-23T13:45:00Z">
              <w:rPr>
                <w:rStyle w:val="Hipervnculo"/>
                <w:rFonts w:cs="Arial"/>
                <w:i w:val="0"/>
                <w:iCs w:val="0"/>
                <w:noProof/>
              </w:rPr>
            </w:rPrChange>
          </w:rPr>
          <w:delText>1.6 Justificación del Proyecto</w:delText>
        </w:r>
        <w:r w:rsidDel="00A307F1">
          <w:rPr>
            <w:noProof/>
            <w:webHidden/>
          </w:rPr>
          <w:tab/>
          <w:delText>9</w:delText>
        </w:r>
      </w:del>
    </w:p>
    <w:p w14:paraId="5B9D20B3" w14:textId="77777777" w:rsidR="005217D3" w:rsidDel="00A307F1" w:rsidRDefault="005217D3">
      <w:pPr>
        <w:pStyle w:val="TDC2"/>
        <w:tabs>
          <w:tab w:val="right" w:leader="dot" w:pos="9062"/>
        </w:tabs>
        <w:rPr>
          <w:del w:id="135" w:author="Galaxy" w:date="2019-02-23T13:45:00Z"/>
          <w:rFonts w:eastAsiaTheme="minorEastAsia"/>
          <w:i w:val="0"/>
          <w:iCs w:val="0"/>
          <w:noProof/>
          <w:sz w:val="22"/>
          <w:szCs w:val="22"/>
          <w:lang w:eastAsia="es-MX"/>
        </w:rPr>
      </w:pPr>
      <w:del w:id="136" w:author="Galaxy" w:date="2019-02-23T13:45:00Z">
        <w:r w:rsidRPr="00A307F1" w:rsidDel="00A307F1">
          <w:rPr>
            <w:rPrChange w:id="137" w:author="Galaxy" w:date="2019-02-23T13:45:00Z">
              <w:rPr>
                <w:rStyle w:val="Hipervnculo"/>
                <w:rFonts w:cs="Arial"/>
                <w:i w:val="0"/>
                <w:iCs w:val="0"/>
                <w:noProof/>
              </w:rPr>
            </w:rPrChange>
          </w:rPr>
          <w:delText>1.7 Limitaciones y Alcances</w:delText>
        </w:r>
        <w:r w:rsidDel="00A307F1">
          <w:rPr>
            <w:noProof/>
            <w:webHidden/>
          </w:rPr>
          <w:tab/>
          <w:delText>9</w:delText>
        </w:r>
      </w:del>
    </w:p>
    <w:p w14:paraId="35FC6778" w14:textId="77777777" w:rsidR="005217D3" w:rsidDel="00A307F1" w:rsidRDefault="005217D3">
      <w:pPr>
        <w:pStyle w:val="TDC2"/>
        <w:tabs>
          <w:tab w:val="right" w:leader="dot" w:pos="9062"/>
        </w:tabs>
        <w:rPr>
          <w:del w:id="138" w:author="Galaxy" w:date="2019-02-23T13:45:00Z"/>
          <w:rFonts w:eastAsiaTheme="minorEastAsia"/>
          <w:i w:val="0"/>
          <w:iCs w:val="0"/>
          <w:noProof/>
          <w:sz w:val="22"/>
          <w:szCs w:val="22"/>
          <w:lang w:eastAsia="es-MX"/>
        </w:rPr>
      </w:pPr>
      <w:del w:id="139" w:author="Galaxy" w:date="2019-02-23T13:45:00Z">
        <w:r w:rsidRPr="00A307F1" w:rsidDel="00A307F1">
          <w:rPr>
            <w:rPrChange w:id="140" w:author="Galaxy" w:date="2019-02-23T13:45:00Z">
              <w:rPr>
                <w:rStyle w:val="Hipervnculo"/>
                <w:rFonts w:cs="Arial"/>
                <w:i w:val="0"/>
                <w:iCs w:val="0"/>
                <w:noProof/>
              </w:rPr>
            </w:rPrChange>
          </w:rPr>
          <w:delText>1.8 La Empresa (DCTI PEMEX)</w:delText>
        </w:r>
        <w:r w:rsidDel="00A307F1">
          <w:rPr>
            <w:noProof/>
            <w:webHidden/>
          </w:rPr>
          <w:tab/>
          <w:delText>10</w:delText>
        </w:r>
      </w:del>
    </w:p>
    <w:p w14:paraId="2F1A2469" w14:textId="77777777" w:rsidR="005217D3" w:rsidDel="00A307F1" w:rsidRDefault="005217D3">
      <w:pPr>
        <w:pStyle w:val="TDC1"/>
        <w:tabs>
          <w:tab w:val="right" w:leader="dot" w:pos="9062"/>
        </w:tabs>
        <w:rPr>
          <w:del w:id="141" w:author="Galaxy" w:date="2019-02-23T13:45:00Z"/>
          <w:rFonts w:eastAsiaTheme="minorEastAsia"/>
          <w:b w:val="0"/>
          <w:bCs w:val="0"/>
          <w:noProof/>
          <w:sz w:val="22"/>
          <w:szCs w:val="22"/>
          <w:lang w:eastAsia="es-MX"/>
        </w:rPr>
      </w:pPr>
      <w:del w:id="142" w:author="Galaxy" w:date="2019-02-23T13:45:00Z">
        <w:r w:rsidRPr="00A307F1" w:rsidDel="00A307F1">
          <w:rPr>
            <w:rPrChange w:id="143" w:author="Galaxy" w:date="2019-02-23T13:45:00Z">
              <w:rPr>
                <w:rStyle w:val="Hipervnculo"/>
                <w:rFonts w:cs="Arial"/>
                <w:b w:val="0"/>
                <w:bCs w:val="0"/>
                <w:noProof/>
              </w:rPr>
            </w:rPrChange>
          </w:rPr>
          <w:delText>CAPÍTULO 2. METODOLOGÍA</w:delText>
        </w:r>
        <w:r w:rsidDel="00A307F1">
          <w:rPr>
            <w:noProof/>
            <w:webHidden/>
          </w:rPr>
          <w:tab/>
          <w:delText>6</w:delText>
        </w:r>
      </w:del>
    </w:p>
    <w:p w14:paraId="18F3A45E" w14:textId="77777777" w:rsidR="005217D3" w:rsidDel="00A307F1" w:rsidRDefault="005217D3">
      <w:pPr>
        <w:pStyle w:val="TDC1"/>
        <w:tabs>
          <w:tab w:val="right" w:leader="dot" w:pos="9062"/>
        </w:tabs>
        <w:rPr>
          <w:del w:id="144" w:author="Galaxy" w:date="2019-02-23T13:45:00Z"/>
          <w:rFonts w:eastAsiaTheme="minorEastAsia"/>
          <w:b w:val="0"/>
          <w:bCs w:val="0"/>
          <w:noProof/>
          <w:sz w:val="22"/>
          <w:szCs w:val="22"/>
          <w:lang w:eastAsia="es-MX"/>
        </w:rPr>
      </w:pPr>
      <w:del w:id="145" w:author="Galaxy" w:date="2019-02-23T13:45:00Z">
        <w:r w:rsidRPr="00A307F1" w:rsidDel="00A307F1">
          <w:rPr>
            <w:rPrChange w:id="146" w:author="Galaxy" w:date="2019-02-23T13:45:00Z">
              <w:rPr>
                <w:rStyle w:val="Hipervnculo"/>
                <w:rFonts w:cs="Arial"/>
                <w:b w:val="0"/>
                <w:bCs w:val="0"/>
                <w:noProof/>
              </w:rPr>
            </w:rPrChange>
          </w:rPr>
          <w:delText>CAPÍTULO 3. DESARROLLO DEL PROYECTO</w:delText>
        </w:r>
        <w:r w:rsidDel="00A307F1">
          <w:rPr>
            <w:noProof/>
            <w:webHidden/>
          </w:rPr>
          <w:tab/>
          <w:delText>7</w:delText>
        </w:r>
      </w:del>
    </w:p>
    <w:p w14:paraId="55F563EB" w14:textId="77777777" w:rsidR="005217D3" w:rsidDel="00A307F1" w:rsidRDefault="005217D3">
      <w:pPr>
        <w:pStyle w:val="TDC1"/>
        <w:tabs>
          <w:tab w:val="right" w:leader="dot" w:pos="9062"/>
        </w:tabs>
        <w:rPr>
          <w:del w:id="147" w:author="Galaxy" w:date="2019-02-23T13:45:00Z"/>
          <w:rFonts w:eastAsiaTheme="minorEastAsia"/>
          <w:b w:val="0"/>
          <w:bCs w:val="0"/>
          <w:noProof/>
          <w:sz w:val="22"/>
          <w:szCs w:val="22"/>
          <w:lang w:eastAsia="es-MX"/>
        </w:rPr>
      </w:pPr>
      <w:del w:id="148" w:author="Galaxy" w:date="2019-02-23T13:45:00Z">
        <w:r w:rsidRPr="00A307F1" w:rsidDel="00A307F1">
          <w:rPr>
            <w:rPrChange w:id="149" w:author="Galaxy" w:date="2019-02-23T13:45:00Z">
              <w:rPr>
                <w:rStyle w:val="Hipervnculo"/>
                <w:rFonts w:cs="Arial"/>
                <w:b w:val="0"/>
                <w:bCs w:val="0"/>
                <w:noProof/>
              </w:rPr>
            </w:rPrChange>
          </w:rPr>
          <w:delText>CAPÍTULO 4. RESULTADOS Y CONCLUSIONES</w:delText>
        </w:r>
        <w:r w:rsidDel="00A307F1">
          <w:rPr>
            <w:noProof/>
            <w:webHidden/>
          </w:rPr>
          <w:tab/>
          <w:delText>8</w:delText>
        </w:r>
      </w:del>
    </w:p>
    <w:p w14:paraId="420709EF" w14:textId="77777777" w:rsidR="005217D3" w:rsidDel="00A307F1" w:rsidRDefault="005217D3">
      <w:pPr>
        <w:pStyle w:val="TDC2"/>
        <w:tabs>
          <w:tab w:val="right" w:leader="dot" w:pos="9062"/>
        </w:tabs>
        <w:rPr>
          <w:del w:id="150" w:author="Galaxy" w:date="2019-02-23T13:45:00Z"/>
          <w:rFonts w:eastAsiaTheme="minorEastAsia"/>
          <w:i w:val="0"/>
          <w:iCs w:val="0"/>
          <w:noProof/>
          <w:sz w:val="22"/>
          <w:szCs w:val="22"/>
          <w:lang w:eastAsia="es-MX"/>
        </w:rPr>
      </w:pPr>
      <w:del w:id="151" w:author="Galaxy" w:date="2019-02-23T13:45:00Z">
        <w:r w:rsidRPr="00A307F1" w:rsidDel="00A307F1">
          <w:rPr>
            <w:rPrChange w:id="152" w:author="Galaxy" w:date="2019-02-23T13:45:00Z">
              <w:rPr>
                <w:rStyle w:val="Hipervnculo"/>
                <w:rFonts w:cs="Arial"/>
                <w:i w:val="0"/>
                <w:iCs w:val="0"/>
                <w:noProof/>
              </w:rPr>
            </w:rPrChange>
          </w:rPr>
          <w:delText>4.1 Resultados</w:delText>
        </w:r>
        <w:r w:rsidDel="00A307F1">
          <w:rPr>
            <w:noProof/>
            <w:webHidden/>
          </w:rPr>
          <w:tab/>
          <w:delText>8</w:delText>
        </w:r>
      </w:del>
    </w:p>
    <w:p w14:paraId="2314EE51" w14:textId="77777777" w:rsidR="005217D3" w:rsidDel="00A307F1" w:rsidRDefault="005217D3">
      <w:pPr>
        <w:pStyle w:val="TDC2"/>
        <w:tabs>
          <w:tab w:val="right" w:leader="dot" w:pos="9062"/>
        </w:tabs>
        <w:rPr>
          <w:del w:id="153" w:author="Galaxy" w:date="2019-02-23T13:45:00Z"/>
          <w:rFonts w:eastAsiaTheme="minorEastAsia"/>
          <w:i w:val="0"/>
          <w:iCs w:val="0"/>
          <w:noProof/>
          <w:sz w:val="22"/>
          <w:szCs w:val="22"/>
          <w:lang w:eastAsia="es-MX"/>
        </w:rPr>
      </w:pPr>
      <w:del w:id="154" w:author="Galaxy" w:date="2019-02-23T13:45:00Z">
        <w:r w:rsidRPr="00A307F1" w:rsidDel="00A307F1">
          <w:rPr>
            <w:rPrChange w:id="155" w:author="Galaxy" w:date="2019-02-23T13:45:00Z">
              <w:rPr>
                <w:rStyle w:val="Hipervnculo"/>
                <w:rFonts w:cs="Arial"/>
                <w:i w:val="0"/>
                <w:iCs w:val="0"/>
                <w:noProof/>
              </w:rPr>
            </w:rPrChange>
          </w:rPr>
          <w:delText>4.2 Trabajos Futuros</w:delText>
        </w:r>
        <w:r w:rsidDel="00A307F1">
          <w:rPr>
            <w:noProof/>
            <w:webHidden/>
          </w:rPr>
          <w:tab/>
          <w:delText>8</w:delText>
        </w:r>
      </w:del>
    </w:p>
    <w:p w14:paraId="750760C1" w14:textId="77777777" w:rsidR="005217D3" w:rsidDel="00A307F1" w:rsidRDefault="005217D3">
      <w:pPr>
        <w:pStyle w:val="TDC2"/>
        <w:tabs>
          <w:tab w:val="right" w:leader="dot" w:pos="9062"/>
        </w:tabs>
        <w:rPr>
          <w:del w:id="156" w:author="Galaxy" w:date="2019-02-23T13:45:00Z"/>
          <w:rFonts w:eastAsiaTheme="minorEastAsia"/>
          <w:i w:val="0"/>
          <w:iCs w:val="0"/>
          <w:noProof/>
          <w:sz w:val="22"/>
          <w:szCs w:val="22"/>
          <w:lang w:eastAsia="es-MX"/>
        </w:rPr>
      </w:pPr>
      <w:del w:id="157" w:author="Galaxy" w:date="2019-02-23T13:45:00Z">
        <w:r w:rsidRPr="00A307F1" w:rsidDel="00A307F1">
          <w:rPr>
            <w:rPrChange w:id="158" w:author="Galaxy" w:date="2019-02-23T13:45:00Z">
              <w:rPr>
                <w:rStyle w:val="Hipervnculo"/>
                <w:rFonts w:cs="Arial"/>
                <w:i w:val="0"/>
                <w:iCs w:val="0"/>
                <w:noProof/>
              </w:rPr>
            </w:rPrChange>
          </w:rPr>
          <w:delText>4.3 Recomendaciones</w:delText>
        </w:r>
        <w:r w:rsidDel="00A307F1">
          <w:rPr>
            <w:noProof/>
            <w:webHidden/>
          </w:rPr>
          <w:tab/>
          <w:delText>8</w:delText>
        </w:r>
      </w:del>
    </w:p>
    <w:p w14:paraId="3717C952" w14:textId="77777777" w:rsidR="005217D3" w:rsidDel="00A307F1" w:rsidRDefault="005217D3">
      <w:pPr>
        <w:pStyle w:val="TDC1"/>
        <w:tabs>
          <w:tab w:val="right" w:leader="dot" w:pos="9062"/>
        </w:tabs>
        <w:rPr>
          <w:del w:id="159" w:author="Galaxy" w:date="2019-02-23T13:45:00Z"/>
          <w:rFonts w:eastAsiaTheme="minorEastAsia"/>
          <w:b w:val="0"/>
          <w:bCs w:val="0"/>
          <w:noProof/>
          <w:sz w:val="22"/>
          <w:szCs w:val="22"/>
          <w:lang w:eastAsia="es-MX"/>
        </w:rPr>
      </w:pPr>
      <w:del w:id="160" w:author="Galaxy" w:date="2019-02-23T13:45:00Z">
        <w:r w:rsidRPr="00A307F1" w:rsidDel="00A307F1">
          <w:rPr>
            <w:rPrChange w:id="161" w:author="Galaxy" w:date="2019-02-23T13:45:00Z">
              <w:rPr>
                <w:rStyle w:val="Hipervnculo"/>
                <w:rFonts w:cs="Arial"/>
                <w:b w:val="0"/>
                <w:bCs w:val="0"/>
                <w:noProof/>
              </w:rPr>
            </w:rPrChange>
          </w:rPr>
          <w:delText>ANEXOS</w:delText>
        </w:r>
        <w:r w:rsidDel="00A307F1">
          <w:rPr>
            <w:noProof/>
            <w:webHidden/>
          </w:rPr>
          <w:tab/>
          <w:delText>9</w:delText>
        </w:r>
      </w:del>
    </w:p>
    <w:p w14:paraId="26931659" w14:textId="77777777" w:rsidR="005217D3" w:rsidDel="00A307F1" w:rsidRDefault="005217D3">
      <w:pPr>
        <w:pStyle w:val="TDC1"/>
        <w:tabs>
          <w:tab w:val="right" w:leader="dot" w:pos="9062"/>
        </w:tabs>
        <w:rPr>
          <w:del w:id="162" w:author="Galaxy" w:date="2019-02-23T13:45:00Z"/>
          <w:rFonts w:eastAsiaTheme="minorEastAsia"/>
          <w:b w:val="0"/>
          <w:bCs w:val="0"/>
          <w:noProof/>
          <w:sz w:val="22"/>
          <w:szCs w:val="22"/>
          <w:lang w:eastAsia="es-MX"/>
        </w:rPr>
      </w:pPr>
      <w:del w:id="163" w:author="Galaxy" w:date="2019-02-23T13:45:00Z">
        <w:r w:rsidRPr="00A307F1" w:rsidDel="00A307F1">
          <w:rPr>
            <w:highlight w:val="yellow"/>
            <w:rPrChange w:id="164" w:author="Galaxy" w:date="2019-02-23T13:45:00Z">
              <w:rPr>
                <w:rStyle w:val="Hipervnculo"/>
                <w:rFonts w:cs="Arial"/>
                <w:b w:val="0"/>
                <w:bCs w:val="0"/>
                <w:noProof/>
                <w:highlight w:val="yellow"/>
              </w:rPr>
            </w:rPrChange>
          </w:rPr>
          <w:delText>BIBLIOGRAFÍA</w:delText>
        </w:r>
        <w:r w:rsidDel="00A307F1">
          <w:rPr>
            <w:noProof/>
            <w:webHidden/>
          </w:rPr>
          <w:tab/>
          <w:delText>10</w:delText>
        </w:r>
      </w:del>
    </w:p>
    <w:p w14:paraId="3CEE4414" w14:textId="17823AF4" w:rsidR="005217D3" w:rsidRDefault="005217D3" w:rsidP="005217D3">
      <w:pPr>
        <w:rPr>
          <w:rFonts w:cs="Arial"/>
          <w:b/>
          <w:sz w:val="28"/>
          <w:szCs w:val="28"/>
        </w:rPr>
      </w:pPr>
      <w:r>
        <w:rPr>
          <w:b/>
          <w:bCs/>
          <w:sz w:val="20"/>
          <w:szCs w:val="20"/>
        </w:rPr>
        <w:fldChar w:fldCharType="end"/>
      </w:r>
      <w:r>
        <w:rPr>
          <w:rFonts w:cs="Arial"/>
          <w:b/>
          <w:sz w:val="28"/>
          <w:szCs w:val="28"/>
        </w:rPr>
        <w:br w:type="page"/>
      </w:r>
    </w:p>
    <w:p w14:paraId="57A115D4" w14:textId="77777777" w:rsidR="00F0258D" w:rsidRDefault="00BE53EF">
      <w:pPr>
        <w:rPr>
          <w:rFonts w:cs="Arial"/>
          <w:b/>
          <w:sz w:val="28"/>
          <w:szCs w:val="28"/>
        </w:rPr>
      </w:pPr>
      <w:r w:rsidRPr="00DA4ADA">
        <w:rPr>
          <w:rFonts w:cs="Arial"/>
          <w:b/>
          <w:sz w:val="28"/>
          <w:szCs w:val="28"/>
        </w:rPr>
        <w:lastRenderedPageBreak/>
        <w:t>Tabla de ilustraciones</w:t>
      </w:r>
    </w:p>
    <w:p w14:paraId="5FBF420C" w14:textId="77777777" w:rsidR="00CC5F57" w:rsidRDefault="00CC5F57">
      <w:pPr>
        <w:pStyle w:val="Tabladeilustraciones"/>
        <w:tabs>
          <w:tab w:val="right" w:leader="underscore" w:pos="9062"/>
        </w:tabs>
        <w:rPr>
          <w:rFonts w:eastAsiaTheme="minorEastAsia"/>
          <w:i w:val="0"/>
          <w:iCs w:val="0"/>
          <w:noProof/>
          <w:sz w:val="22"/>
          <w:szCs w:val="22"/>
          <w:lang w:eastAsia="es-MX"/>
        </w:rPr>
      </w:pPr>
      <w:r>
        <w:rPr>
          <w:rFonts w:cs="Arial"/>
          <w:b/>
          <w:sz w:val="28"/>
          <w:szCs w:val="28"/>
        </w:rPr>
        <w:fldChar w:fldCharType="begin"/>
      </w:r>
      <w:r>
        <w:rPr>
          <w:rFonts w:cs="Arial"/>
          <w:b/>
          <w:sz w:val="28"/>
          <w:szCs w:val="28"/>
        </w:rPr>
        <w:instrText xml:space="preserve"> TOC \h \z \t "Descripción" \c </w:instrText>
      </w:r>
      <w:r>
        <w:rPr>
          <w:rFonts w:cs="Arial"/>
          <w:b/>
          <w:sz w:val="28"/>
          <w:szCs w:val="28"/>
        </w:rPr>
        <w:fldChar w:fldCharType="separate"/>
      </w:r>
      <w:hyperlink w:anchor="_Toc535584779" w:history="1">
        <w:r w:rsidRPr="00105F4E">
          <w:rPr>
            <w:rStyle w:val="Hipervnculo"/>
            <w:noProof/>
          </w:rPr>
          <w:t>Imágen 1.1 Logo oficial de la empresa</w:t>
        </w:r>
        <w:r>
          <w:rPr>
            <w:noProof/>
            <w:webHidden/>
          </w:rPr>
          <w:tab/>
        </w:r>
        <w:r>
          <w:rPr>
            <w:noProof/>
            <w:webHidden/>
          </w:rPr>
          <w:fldChar w:fldCharType="begin"/>
        </w:r>
        <w:r>
          <w:rPr>
            <w:noProof/>
            <w:webHidden/>
          </w:rPr>
          <w:instrText xml:space="preserve"> PAGEREF _Toc535584779 \h </w:instrText>
        </w:r>
        <w:r>
          <w:rPr>
            <w:noProof/>
            <w:webHidden/>
          </w:rPr>
        </w:r>
        <w:r>
          <w:rPr>
            <w:noProof/>
            <w:webHidden/>
          </w:rPr>
          <w:fldChar w:fldCharType="separate"/>
        </w:r>
        <w:r>
          <w:rPr>
            <w:noProof/>
            <w:webHidden/>
          </w:rPr>
          <w:t>9</w:t>
        </w:r>
        <w:r>
          <w:rPr>
            <w:noProof/>
            <w:webHidden/>
          </w:rPr>
          <w:fldChar w:fldCharType="end"/>
        </w:r>
      </w:hyperlink>
    </w:p>
    <w:p w14:paraId="4755A585" w14:textId="77777777" w:rsidR="00CC5F57" w:rsidRDefault="00774720">
      <w:pPr>
        <w:pStyle w:val="Tabladeilustraciones"/>
        <w:tabs>
          <w:tab w:val="right" w:leader="underscore" w:pos="9062"/>
        </w:tabs>
        <w:rPr>
          <w:rFonts w:eastAsiaTheme="minorEastAsia"/>
          <w:i w:val="0"/>
          <w:iCs w:val="0"/>
          <w:noProof/>
          <w:sz w:val="22"/>
          <w:szCs w:val="22"/>
          <w:lang w:eastAsia="es-MX"/>
        </w:rPr>
      </w:pPr>
      <w:hyperlink w:anchor="_Toc535584780" w:history="1">
        <w:r w:rsidR="00CC5F57" w:rsidRPr="00105F4E">
          <w:rPr>
            <w:rStyle w:val="Hipervnculo"/>
            <w:noProof/>
          </w:rPr>
          <w:t>Imagen 1.2 Mapa de la empresa</w:t>
        </w:r>
        <w:r w:rsidR="00CC5F57">
          <w:rPr>
            <w:noProof/>
            <w:webHidden/>
          </w:rPr>
          <w:tab/>
        </w:r>
        <w:r w:rsidR="00CC5F57">
          <w:rPr>
            <w:noProof/>
            <w:webHidden/>
          </w:rPr>
          <w:fldChar w:fldCharType="begin"/>
        </w:r>
        <w:r w:rsidR="00CC5F57">
          <w:rPr>
            <w:noProof/>
            <w:webHidden/>
          </w:rPr>
          <w:instrText xml:space="preserve"> PAGEREF _Toc535584780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3BBBAD05" w14:textId="77777777" w:rsidR="00CC5F57" w:rsidRDefault="00774720">
      <w:pPr>
        <w:pStyle w:val="Tabladeilustraciones"/>
        <w:tabs>
          <w:tab w:val="right" w:leader="underscore" w:pos="9062"/>
        </w:tabs>
        <w:rPr>
          <w:rFonts w:eastAsiaTheme="minorEastAsia"/>
          <w:i w:val="0"/>
          <w:iCs w:val="0"/>
          <w:noProof/>
          <w:sz w:val="22"/>
          <w:szCs w:val="22"/>
          <w:lang w:eastAsia="es-MX"/>
        </w:rPr>
      </w:pPr>
      <w:hyperlink w:anchor="_Toc535584781" w:history="1">
        <w:r w:rsidR="00CC5F57" w:rsidRPr="00105F4E">
          <w:rPr>
            <w:rStyle w:val="Hipervnculo"/>
            <w:noProof/>
          </w:rPr>
          <w:t>Imagen 1.3 Instalaciones</w:t>
        </w:r>
        <w:r w:rsidR="00CC5F57">
          <w:rPr>
            <w:noProof/>
            <w:webHidden/>
          </w:rPr>
          <w:tab/>
        </w:r>
        <w:r w:rsidR="00CC5F57">
          <w:rPr>
            <w:noProof/>
            <w:webHidden/>
          </w:rPr>
          <w:fldChar w:fldCharType="begin"/>
        </w:r>
        <w:r w:rsidR="00CC5F57">
          <w:rPr>
            <w:noProof/>
            <w:webHidden/>
          </w:rPr>
          <w:instrText xml:space="preserve"> PAGEREF _Toc535584781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7283729D" w14:textId="0F2C5889" w:rsidR="00255C31" w:rsidRPr="00DA4ADA" w:rsidRDefault="00CC5F57" w:rsidP="00255C31">
      <w:r>
        <w:rPr>
          <w:rFonts w:cs="Arial"/>
          <w:b/>
          <w:sz w:val="28"/>
          <w:szCs w:val="28"/>
        </w:rPr>
        <w:fldChar w:fldCharType="end"/>
      </w:r>
    </w:p>
    <w:p w14:paraId="12CBD7EA" w14:textId="77777777" w:rsidR="00CC5F57" w:rsidRDefault="00CC5F57" w:rsidP="00751925">
      <w:pPr>
        <w:pStyle w:val="Textoindependiente"/>
        <w:jc w:val="center"/>
        <w:outlineLvl w:val="0"/>
        <w:rPr>
          <w:rFonts w:asciiTheme="minorHAnsi" w:hAnsiTheme="minorHAnsi" w:cs="Arial"/>
          <w:b/>
          <w:sz w:val="32"/>
          <w:szCs w:val="32"/>
        </w:rPr>
      </w:pPr>
      <w:r>
        <w:rPr>
          <w:rFonts w:asciiTheme="minorHAnsi" w:hAnsiTheme="minorHAnsi" w:cs="Arial"/>
          <w:b/>
          <w:sz w:val="32"/>
          <w:szCs w:val="32"/>
        </w:rPr>
        <w:br w:type="page"/>
      </w:r>
    </w:p>
    <w:p w14:paraId="66CBF702" w14:textId="369F27EF" w:rsidR="00636A66" w:rsidRPr="00DA4ADA" w:rsidRDefault="00636A66">
      <w:pPr>
        <w:pStyle w:val="Textoindependiente"/>
        <w:spacing w:line="360" w:lineRule="auto"/>
        <w:jc w:val="center"/>
        <w:outlineLvl w:val="0"/>
        <w:rPr>
          <w:rFonts w:asciiTheme="minorHAnsi" w:hAnsiTheme="minorHAnsi" w:cs="Arial"/>
          <w:b/>
          <w:sz w:val="32"/>
          <w:szCs w:val="32"/>
        </w:rPr>
        <w:pPrChange w:id="165" w:author="Galaxy" w:date="2019-02-14T09:27:00Z">
          <w:pPr>
            <w:pStyle w:val="Textoindependiente"/>
            <w:jc w:val="center"/>
            <w:outlineLvl w:val="0"/>
          </w:pPr>
        </w:pPrChange>
      </w:pPr>
      <w:bookmarkStart w:id="166" w:name="_Toc1821946"/>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bookmarkEnd w:id="166"/>
    </w:p>
    <w:p w14:paraId="39CFEC95" w14:textId="77777777" w:rsidR="00636A66" w:rsidRPr="00DA4ADA" w:rsidRDefault="00636A66">
      <w:pPr>
        <w:pStyle w:val="Textoindependiente"/>
        <w:spacing w:line="360" w:lineRule="auto"/>
        <w:rPr>
          <w:rFonts w:asciiTheme="minorHAnsi" w:hAnsiTheme="minorHAnsi" w:cs="Arial"/>
        </w:rPr>
        <w:pPrChange w:id="167" w:author="Galaxy" w:date="2019-02-14T09:27:00Z">
          <w:pPr>
            <w:pStyle w:val="Textoindependiente"/>
          </w:pPr>
        </w:pPrChange>
      </w:pPr>
    </w:p>
    <w:p w14:paraId="0322CEBF" w14:textId="1B185FC8" w:rsidR="007A5E22" w:rsidRDefault="007A5E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68" w:author="Galaxy" w:date="2019-02-15T14:44:00Z"/>
          <w:rFonts w:ascii="Arial" w:eastAsia="Calibri" w:hAnsi="Arial" w:cs="Arial"/>
          <w:sz w:val="24"/>
        </w:rPr>
      </w:pPr>
      <w:ins w:id="169" w:author="Galaxy" w:date="2019-02-15T14:44:00Z">
        <w:r w:rsidRPr="007A5E22">
          <w:rPr>
            <w:rFonts w:ascii="Arial" w:eastAsia="Calibri" w:hAnsi="Arial" w:cs="Arial"/>
            <w:sz w:val="24"/>
          </w:rPr>
          <w:t xml:space="preserve">Este </w:t>
        </w:r>
        <w:r>
          <w:rPr>
            <w:rFonts w:ascii="Arial" w:eastAsia="Calibri" w:hAnsi="Arial" w:cs="Arial"/>
            <w:sz w:val="24"/>
          </w:rPr>
          <w:t>documento</w:t>
        </w:r>
        <w:r w:rsidRPr="007A5E22">
          <w:rPr>
            <w:rFonts w:ascii="Arial" w:eastAsia="Calibri" w:hAnsi="Arial" w:cs="Arial"/>
            <w:sz w:val="24"/>
          </w:rPr>
          <w:t xml:space="preserve"> de estadía explica de qué manera se desarrolló este proyecto, explicando todo lo relacionado en cuanto a su creación, detalles</w:t>
        </w:r>
        <w:r>
          <w:rPr>
            <w:rFonts w:ascii="Arial" w:eastAsia="Calibri" w:hAnsi="Arial" w:cs="Arial"/>
            <w:sz w:val="24"/>
          </w:rPr>
          <w:t xml:space="preserve"> específicos sobre la empresa as</w:t>
        </w:r>
      </w:ins>
      <w:ins w:id="170" w:author="Galaxy" w:date="2019-02-15T14:45:00Z">
        <w:r>
          <w:rPr>
            <w:rFonts w:ascii="Arial" w:eastAsia="Calibri" w:hAnsi="Arial" w:cs="Arial"/>
            <w:sz w:val="24"/>
          </w:rPr>
          <w:t>í como la explicación de las técnicas utilizadas y su proceso de realización.</w:t>
        </w:r>
      </w:ins>
    </w:p>
    <w:p w14:paraId="46C26096" w14:textId="74061731" w:rsidR="00606D32" w:rsidRPr="00606D32" w:rsidRDefault="00EA409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71" w:author="Galaxy" w:date="2019-02-15T14:33:00Z"/>
          <w:rFonts w:ascii="Arial" w:eastAsia="Calibri" w:hAnsi="Arial" w:cs="Arial"/>
          <w:sz w:val="24"/>
        </w:rPr>
      </w:pPr>
      <w:del w:id="172" w:author="Galaxy" w:date="2019-02-15T14:42:00Z">
        <w:r w:rsidDel="00606D32">
          <w:rPr>
            <w:rFonts w:ascii="Arial" w:eastAsia="Calibri" w:hAnsi="Arial" w:cs="Arial"/>
            <w:sz w:val="24"/>
          </w:rPr>
          <w:delText xml:space="preserve">Hoy en día, </w:delText>
        </w:r>
        <w:r w:rsidR="00C35BAB" w:rsidDel="00606D32">
          <w:rPr>
            <w:rFonts w:ascii="Arial" w:eastAsia="Calibri" w:hAnsi="Arial" w:cs="Arial"/>
            <w:sz w:val="24"/>
          </w:rPr>
          <w:delText xml:space="preserve">las empresas sin importar su tamaño o estructura organizacional, </w:delText>
        </w:r>
        <w:commentRangeStart w:id="173"/>
        <w:r w:rsidR="00C35BAB" w:rsidDel="00606D32">
          <w:rPr>
            <w:rFonts w:ascii="Arial" w:eastAsia="Calibri" w:hAnsi="Arial" w:cs="Arial"/>
            <w:sz w:val="24"/>
          </w:rPr>
          <w:delText>necesitan</w:delText>
        </w:r>
        <w:commentRangeEnd w:id="173"/>
        <w:r w:rsidR="00444B39" w:rsidDel="00606D32">
          <w:rPr>
            <w:rStyle w:val="Refdecomentario"/>
          </w:rPr>
          <w:commentReference w:id="173"/>
        </w:r>
        <w:r w:rsidR="00C35BAB" w:rsidDel="00606D32">
          <w:rPr>
            <w:rFonts w:ascii="Arial" w:eastAsia="Calibri" w:hAnsi="Arial" w:cs="Arial"/>
            <w:sz w:val="24"/>
          </w:rPr>
          <w:delText xml:space="preserve"> registrar la información que es de carácter administrativo, tal como lo es llevar el registro de control de empleados, nóminas, vehículos, material y equipamiento.</w:delText>
        </w:r>
      </w:del>
      <w:ins w:id="174" w:author="Galaxy" w:date="2019-02-15T14:33:00Z">
        <w:r w:rsidR="00606D32" w:rsidRPr="00606D32">
          <w:rPr>
            <w:rFonts w:ascii="Arial" w:eastAsia="Calibri" w:hAnsi="Arial" w:cs="Arial"/>
            <w:sz w:val="24"/>
          </w:rPr>
          <w:t xml:space="preserve">En el primer capítulo </w:t>
        </w:r>
      </w:ins>
      <w:ins w:id="175" w:author="Galaxy" w:date="2019-02-15T14:34:00Z">
        <w:r w:rsidR="00606D32">
          <w:rPr>
            <w:rFonts w:ascii="Arial" w:eastAsia="Calibri" w:hAnsi="Arial" w:cs="Arial"/>
            <w:sz w:val="24"/>
          </w:rPr>
          <w:t>comprende la parte de introducción acerca del tema</w:t>
        </w:r>
      </w:ins>
      <w:ins w:id="176" w:author="Galaxy" w:date="2019-02-15T14:46:00Z">
        <w:r w:rsidR="007A5E22">
          <w:rPr>
            <w:rFonts w:ascii="Arial" w:eastAsia="Calibri" w:hAnsi="Arial" w:cs="Arial"/>
            <w:sz w:val="24"/>
          </w:rPr>
          <w:t xml:space="preserve">, sus objetivos, su </w:t>
        </w:r>
      </w:ins>
      <w:ins w:id="177" w:author="Galaxy" w:date="2019-02-15T14:47:00Z">
        <w:r w:rsidR="007A5E22">
          <w:rPr>
            <w:rFonts w:ascii="Arial" w:eastAsia="Calibri" w:hAnsi="Arial" w:cs="Arial"/>
            <w:sz w:val="24"/>
          </w:rPr>
          <w:t>justificación</w:t>
        </w:r>
      </w:ins>
      <w:ins w:id="178" w:author="Galaxy" w:date="2019-02-15T14:46:00Z">
        <w:r w:rsidR="007A5E22">
          <w:rPr>
            <w:rFonts w:ascii="Arial" w:eastAsia="Calibri" w:hAnsi="Arial" w:cs="Arial"/>
            <w:sz w:val="24"/>
          </w:rPr>
          <w:t xml:space="preserve"> así como ciertas restricciones que llevar</w:t>
        </w:r>
      </w:ins>
      <w:ins w:id="179" w:author="Galaxy" w:date="2019-02-15T14:47:00Z">
        <w:r w:rsidR="007A5E22">
          <w:rPr>
            <w:rFonts w:ascii="Arial" w:eastAsia="Calibri" w:hAnsi="Arial" w:cs="Arial"/>
            <w:sz w:val="24"/>
          </w:rPr>
          <w:t>á el proyecto</w:t>
        </w:r>
      </w:ins>
      <w:ins w:id="180" w:author="Galaxy" w:date="2019-02-15T14:34:00Z">
        <w:r w:rsidR="00606D32">
          <w:rPr>
            <w:rFonts w:ascii="Arial" w:eastAsia="Calibri" w:hAnsi="Arial" w:cs="Arial"/>
            <w:sz w:val="24"/>
          </w:rPr>
          <w:t xml:space="preserve"> finalizando con un resumen de las actividades de la empresa</w:t>
        </w:r>
      </w:ins>
      <w:ins w:id="181" w:author="Galaxy" w:date="2019-02-15T14:47:00Z">
        <w:r w:rsidR="007A5E22">
          <w:rPr>
            <w:rFonts w:ascii="Arial" w:eastAsia="Calibri" w:hAnsi="Arial" w:cs="Arial"/>
            <w:sz w:val="24"/>
          </w:rPr>
          <w:t xml:space="preserve"> un poco de su historia e imágenes de la planta.</w:t>
        </w:r>
      </w:ins>
    </w:p>
    <w:p w14:paraId="2A002FD6" w14:textId="34727F7F" w:rsidR="00606D32" w:rsidRPr="00606D32"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82" w:author="Galaxy" w:date="2019-02-15T14:33:00Z"/>
          <w:rFonts w:ascii="Arial" w:eastAsia="Calibri" w:hAnsi="Arial" w:cs="Arial"/>
          <w:sz w:val="24"/>
        </w:rPr>
      </w:pPr>
      <w:ins w:id="183" w:author="Galaxy" w:date="2019-02-15T14:33:00Z">
        <w:r w:rsidRPr="00606D32">
          <w:rPr>
            <w:rFonts w:ascii="Arial" w:eastAsia="Calibri" w:hAnsi="Arial" w:cs="Arial"/>
            <w:sz w:val="24"/>
          </w:rPr>
          <w:t>En e</w:t>
        </w:r>
        <w:r w:rsidR="007A5E22">
          <w:rPr>
            <w:rFonts w:ascii="Arial" w:eastAsia="Calibri" w:hAnsi="Arial" w:cs="Arial"/>
            <w:sz w:val="24"/>
          </w:rPr>
          <w:t>l segundo capítulo se hace menci</w:t>
        </w:r>
      </w:ins>
      <w:ins w:id="184" w:author="Galaxy" w:date="2019-02-15T14:51:00Z">
        <w:r w:rsidR="007A5E22">
          <w:rPr>
            <w:rFonts w:ascii="Arial" w:eastAsia="Calibri" w:hAnsi="Arial" w:cs="Arial"/>
            <w:sz w:val="24"/>
          </w:rPr>
          <w:t>ón exclusiva de la metodología, la cual abarca comparar contra otras metodolog</w:t>
        </w:r>
      </w:ins>
      <w:ins w:id="185" w:author="Galaxy" w:date="2019-02-15T14:52:00Z">
        <w:r w:rsidR="007A5E22">
          <w:rPr>
            <w:rFonts w:ascii="Arial" w:eastAsia="Calibri" w:hAnsi="Arial" w:cs="Arial"/>
            <w:sz w:val="24"/>
          </w:rPr>
          <w:t xml:space="preserve">ías similares así como aplicada en este proyecto hablando acerca de sus </w:t>
        </w:r>
      </w:ins>
      <w:ins w:id="186" w:author="Galaxy" w:date="2019-02-15T14:53:00Z">
        <w:r w:rsidR="007A5E22">
          <w:rPr>
            <w:rFonts w:ascii="Arial" w:eastAsia="Calibri" w:hAnsi="Arial" w:cs="Arial"/>
            <w:sz w:val="24"/>
          </w:rPr>
          <w:t>fortalezas</w:t>
        </w:r>
      </w:ins>
      <w:ins w:id="187" w:author="Galaxy" w:date="2019-02-15T14:52:00Z">
        <w:r w:rsidR="007A5E22">
          <w:rPr>
            <w:rFonts w:ascii="Arial" w:eastAsia="Calibri" w:hAnsi="Arial" w:cs="Arial"/>
            <w:sz w:val="24"/>
          </w:rPr>
          <w:t xml:space="preserve"> y debilidades respecto a las otras.</w:t>
        </w:r>
      </w:ins>
    </w:p>
    <w:p w14:paraId="0DFD81D8" w14:textId="324AF197" w:rsidR="007A5E22"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188" w:author="Galaxy" w:date="2019-02-15T14:48:00Z"/>
          <w:rFonts w:ascii="Arial" w:eastAsia="Calibri" w:hAnsi="Arial" w:cs="Arial"/>
          <w:sz w:val="24"/>
        </w:rPr>
        <w:pPrChange w:id="189"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ins w:id="190" w:author="Galaxy" w:date="2019-02-15T14:33:00Z">
        <w:r w:rsidRPr="00606D32">
          <w:rPr>
            <w:rFonts w:ascii="Arial" w:eastAsia="Calibri" w:hAnsi="Arial" w:cs="Arial"/>
            <w:sz w:val="24"/>
          </w:rPr>
          <w:t xml:space="preserve">En el capítulo tres se abordaran los conceptos teóricos que se utilizaron para el desarrollo de este proyecto, así como explicando también </w:t>
        </w:r>
      </w:ins>
      <w:ins w:id="191" w:author="Galaxy" w:date="2019-02-15T14:53:00Z">
        <w:r w:rsidR="007A5E22">
          <w:rPr>
            <w:rFonts w:ascii="Arial" w:eastAsia="Calibri" w:hAnsi="Arial" w:cs="Arial"/>
            <w:sz w:val="24"/>
          </w:rPr>
          <w:t>sus características y el por qué es que funcionan para este proyecto</w:t>
        </w:r>
      </w:ins>
      <w:ins w:id="192" w:author="Galaxy" w:date="2019-02-15T14:33:00Z">
        <w:r w:rsidRPr="00606D32">
          <w:rPr>
            <w:rFonts w:ascii="Arial" w:eastAsia="Calibri" w:hAnsi="Arial" w:cs="Arial"/>
            <w:sz w:val="24"/>
          </w:rPr>
          <w:t xml:space="preserve"> así como las herramientas </w:t>
        </w:r>
        <w:r w:rsidR="007A5E22">
          <w:rPr>
            <w:rFonts w:ascii="Arial" w:eastAsia="Calibri" w:hAnsi="Arial" w:cs="Arial"/>
            <w:sz w:val="24"/>
          </w:rPr>
          <w:t>y la raz</w:t>
        </w:r>
      </w:ins>
      <w:ins w:id="193" w:author="Galaxy" w:date="2019-02-15T14:53:00Z">
        <w:r w:rsidR="007A5E22">
          <w:rPr>
            <w:rFonts w:ascii="Arial" w:eastAsia="Calibri" w:hAnsi="Arial" w:cs="Arial"/>
            <w:sz w:val="24"/>
          </w:rPr>
          <w:t>ón de su aplicaci</w:t>
        </w:r>
      </w:ins>
      <w:ins w:id="194" w:author="Galaxy" w:date="2019-02-15T14:54:00Z">
        <w:r w:rsidR="007A5E22">
          <w:rPr>
            <w:rFonts w:ascii="Arial" w:eastAsia="Calibri" w:hAnsi="Arial" w:cs="Arial"/>
            <w:sz w:val="24"/>
          </w:rPr>
          <w:t>ón en este ámbito.</w:t>
        </w:r>
      </w:ins>
    </w:p>
    <w:p w14:paraId="3827C2F6" w14:textId="0B1F2133" w:rsidR="00606D32" w:rsidRPr="000A4BDB" w:rsidRDefault="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Change w:id="195" w:author="Galaxy" w:date="2019-02-14T11:14:00Z">
            <w:rPr>
              <w:rFonts w:ascii="Arial" w:hAnsi="Arial"/>
              <w:sz w:val="24"/>
            </w:rPr>
          </w:rPrChange>
        </w:rPr>
        <w:pPrChange w:id="196"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ins w:id="197" w:author="Galaxy" w:date="2019-02-15T14:33:00Z">
        <w:r w:rsidRPr="00606D32">
          <w:rPr>
            <w:rFonts w:ascii="Arial" w:eastAsia="Calibri" w:hAnsi="Arial" w:cs="Arial"/>
            <w:sz w:val="24"/>
          </w:rPr>
          <w:t xml:space="preserve">En el capítulo cuatro se muestran los </w:t>
        </w:r>
      </w:ins>
      <w:ins w:id="198" w:author="Galaxy" w:date="2019-02-15T14:48:00Z">
        <w:r w:rsidR="007A5E22">
          <w:rPr>
            <w:rFonts w:ascii="Arial" w:eastAsia="Calibri" w:hAnsi="Arial" w:cs="Arial"/>
            <w:sz w:val="24"/>
          </w:rPr>
          <w:t xml:space="preserve">resultados obtenidos con la realización de este proyecto, </w:t>
        </w:r>
      </w:ins>
      <w:ins w:id="199" w:author="Galaxy" w:date="2019-02-15T14:49:00Z">
        <w:r w:rsidR="007A5E22">
          <w:rPr>
            <w:rFonts w:ascii="Arial" w:eastAsia="Calibri" w:hAnsi="Arial" w:cs="Arial"/>
            <w:sz w:val="24"/>
          </w:rPr>
          <w:t>algunas vistas y una breve conclusión.</w:t>
        </w:r>
      </w:ins>
    </w:p>
    <w:p w14:paraId="263282A7" w14:textId="29B509FE" w:rsidR="00F0258D" w:rsidRPr="00DA4ADA" w:rsidDel="007A5E22" w:rsidRDefault="009327D1">
      <w:pPr>
        <w:spacing w:line="360" w:lineRule="auto"/>
        <w:jc w:val="both"/>
        <w:rPr>
          <w:del w:id="200" w:author="Galaxy" w:date="2019-02-15T14:49:00Z"/>
          <w:rFonts w:cs="Arial"/>
        </w:rPr>
        <w:pPrChange w:id="201" w:author="Galaxy" w:date="2019-02-15T14:54:00Z">
          <w:pPr>
            <w:jc w:val="both"/>
          </w:pPr>
        </w:pPrChange>
      </w:pPr>
      <w:del w:id="202" w:author="Galaxy" w:date="2019-02-15T14:49:00Z">
        <w:r w:rsidRPr="00DA4ADA" w:rsidDel="007A5E22">
          <w:rPr>
            <w:rFonts w:cs="Arial"/>
          </w:rPr>
          <w:delText>T</w:delText>
        </w:r>
        <w:r w:rsidR="00F0258D" w:rsidRPr="00DA4ADA" w:rsidDel="007A5E22">
          <w:rPr>
            <w:rFonts w:cs="Arial"/>
          </w:rPr>
          <w:delText>iene</w:delText>
        </w:r>
        <w:r w:rsidRPr="00DA4ADA" w:rsidDel="007A5E22">
          <w:rPr>
            <w:rFonts w:cs="Arial"/>
          </w:rPr>
          <w:delText xml:space="preserve"> la finalidad de proporcionar una visión general de los</w:delText>
        </w:r>
        <w:r w:rsidR="00F0258D" w:rsidRPr="00DA4ADA" w:rsidDel="007A5E22">
          <w:rPr>
            <w:rFonts w:cs="Arial"/>
          </w:rPr>
          <w:delText xml:space="preserve"> objetivo</w:delText>
        </w:r>
        <w:r w:rsidRPr="00DA4ADA" w:rsidDel="007A5E22">
          <w:rPr>
            <w:rFonts w:cs="Arial"/>
          </w:rPr>
          <w:delText xml:space="preserve">s y el </w:delText>
        </w:r>
        <w:r w:rsidR="00F0258D" w:rsidRPr="00DA4ADA" w:rsidDel="007A5E22">
          <w:rPr>
            <w:rFonts w:cs="Arial"/>
          </w:rPr>
          <w:delText>contenido del documento</w:delText>
        </w:r>
        <w:r w:rsidRPr="00DA4ADA" w:rsidDel="007A5E22">
          <w:rPr>
            <w:rFonts w:cs="Arial"/>
          </w:rPr>
          <w:delText>:</w:delText>
        </w:r>
      </w:del>
    </w:p>
    <w:p w14:paraId="7ACAF93C" w14:textId="4133F96B" w:rsidR="00F0258D" w:rsidRPr="00DA4ADA" w:rsidDel="007A5E22" w:rsidRDefault="009327D1">
      <w:pPr>
        <w:numPr>
          <w:ilvl w:val="0"/>
          <w:numId w:val="1"/>
        </w:numPr>
        <w:spacing w:after="0" w:line="360" w:lineRule="auto"/>
        <w:jc w:val="both"/>
        <w:rPr>
          <w:del w:id="203" w:author="Galaxy" w:date="2019-02-15T14:49:00Z"/>
          <w:rFonts w:cs="Arial"/>
        </w:rPr>
        <w:pPrChange w:id="204" w:author="Galaxy" w:date="2019-02-15T14:54:00Z">
          <w:pPr>
            <w:numPr>
              <w:numId w:val="1"/>
            </w:numPr>
            <w:tabs>
              <w:tab w:val="num" w:pos="720"/>
            </w:tabs>
            <w:spacing w:after="0" w:line="240" w:lineRule="auto"/>
            <w:ind w:left="720" w:hanging="360"/>
            <w:jc w:val="both"/>
          </w:pPr>
        </w:pPrChange>
      </w:pPr>
      <w:del w:id="205" w:author="Galaxy" w:date="2019-02-15T14:49:00Z">
        <w:r w:rsidRPr="00DA4ADA" w:rsidDel="007A5E22">
          <w:rPr>
            <w:rFonts w:cs="Arial"/>
          </w:rPr>
          <w:delText>p</w:delText>
        </w:r>
        <w:r w:rsidR="00F0258D" w:rsidRPr="00DA4ADA" w:rsidDel="007A5E22">
          <w:rPr>
            <w:rFonts w:cs="Arial"/>
          </w:rPr>
          <w:delText>resenta</w:delText>
        </w:r>
        <w:r w:rsidRPr="00DA4ADA" w:rsidDel="007A5E22">
          <w:rPr>
            <w:rFonts w:cs="Arial"/>
          </w:rPr>
          <w:delText xml:space="preserve"> </w:delText>
        </w:r>
        <w:r w:rsidR="00F0258D" w:rsidRPr="00DA4ADA" w:rsidDel="007A5E22">
          <w:rPr>
            <w:rFonts w:cs="Arial"/>
          </w:rPr>
          <w:delText>el proyecto</w:delText>
        </w:r>
        <w:r w:rsidRPr="00DA4ADA" w:rsidDel="007A5E22">
          <w:rPr>
            <w:rFonts w:cs="Arial"/>
          </w:rPr>
          <w:delText>,</w:delText>
        </w:r>
      </w:del>
    </w:p>
    <w:p w14:paraId="57C87851" w14:textId="4647D3E8" w:rsidR="00F0258D" w:rsidRPr="00DA4ADA" w:rsidDel="007A5E22" w:rsidRDefault="009327D1">
      <w:pPr>
        <w:numPr>
          <w:ilvl w:val="0"/>
          <w:numId w:val="1"/>
        </w:numPr>
        <w:spacing w:after="0" w:line="360" w:lineRule="auto"/>
        <w:jc w:val="both"/>
        <w:rPr>
          <w:del w:id="206" w:author="Galaxy" w:date="2019-02-15T14:49:00Z"/>
          <w:rFonts w:cs="Arial"/>
        </w:rPr>
        <w:pPrChange w:id="207" w:author="Galaxy" w:date="2019-02-15T14:54:00Z">
          <w:pPr>
            <w:numPr>
              <w:numId w:val="1"/>
            </w:numPr>
            <w:tabs>
              <w:tab w:val="num" w:pos="720"/>
            </w:tabs>
            <w:spacing w:after="0" w:line="240" w:lineRule="auto"/>
            <w:ind w:left="720" w:hanging="360"/>
            <w:jc w:val="both"/>
          </w:pPr>
        </w:pPrChange>
      </w:pPr>
      <w:del w:id="208" w:author="Galaxy" w:date="2019-02-15T14:49:00Z">
        <w:r w:rsidRPr="00DA4ADA" w:rsidDel="007A5E22">
          <w:rPr>
            <w:rFonts w:cs="Arial"/>
          </w:rPr>
          <w:delText>a</w:delText>
        </w:r>
        <w:r w:rsidR="00F0258D" w:rsidRPr="00DA4ADA" w:rsidDel="007A5E22">
          <w:rPr>
            <w:rFonts w:cs="Arial"/>
          </w:rPr>
          <w:delText>porta datos relevantes sobre el reporte</w:delText>
        </w:r>
        <w:r w:rsidRPr="00DA4ADA" w:rsidDel="007A5E22">
          <w:rPr>
            <w:rFonts w:cs="Arial"/>
          </w:rPr>
          <w:delText>,</w:delText>
        </w:r>
      </w:del>
    </w:p>
    <w:p w14:paraId="40BCAFA4" w14:textId="5E70F571" w:rsidR="00F0258D" w:rsidRPr="00DA4ADA" w:rsidDel="007A5E22" w:rsidRDefault="009327D1">
      <w:pPr>
        <w:numPr>
          <w:ilvl w:val="0"/>
          <w:numId w:val="1"/>
        </w:numPr>
        <w:spacing w:after="0" w:line="360" w:lineRule="auto"/>
        <w:jc w:val="both"/>
        <w:rPr>
          <w:del w:id="209" w:author="Galaxy" w:date="2019-02-15T14:49:00Z"/>
          <w:rFonts w:cs="Arial"/>
        </w:rPr>
        <w:pPrChange w:id="210" w:author="Galaxy" w:date="2019-02-15T14:54:00Z">
          <w:pPr>
            <w:numPr>
              <w:numId w:val="1"/>
            </w:numPr>
            <w:tabs>
              <w:tab w:val="num" w:pos="720"/>
            </w:tabs>
            <w:spacing w:after="0" w:line="240" w:lineRule="auto"/>
            <w:ind w:left="720" w:hanging="360"/>
            <w:jc w:val="both"/>
          </w:pPr>
        </w:pPrChange>
      </w:pPr>
      <w:del w:id="211" w:author="Galaxy" w:date="2019-02-15T14:49:00Z">
        <w:r w:rsidRPr="00DA4ADA" w:rsidDel="007A5E22">
          <w:rPr>
            <w:rFonts w:cs="Arial"/>
          </w:rPr>
          <w:delText>e</w:delText>
        </w:r>
        <w:r w:rsidR="00F0258D" w:rsidRPr="00DA4ADA" w:rsidDel="007A5E22">
          <w:rPr>
            <w:rFonts w:cs="Arial"/>
          </w:rPr>
          <w:delText xml:space="preserve">xpresa los logros </w:delText>
        </w:r>
        <w:r w:rsidRPr="00DA4ADA" w:rsidDel="007A5E22">
          <w:rPr>
            <w:rFonts w:cs="Arial"/>
          </w:rPr>
          <w:delText>alcanzados</w:delText>
        </w:r>
        <w:r w:rsidR="00F0258D" w:rsidRPr="00DA4ADA" w:rsidDel="007A5E22">
          <w:rPr>
            <w:rFonts w:cs="Arial"/>
          </w:rPr>
          <w:delText xml:space="preserve">, sus limitaciones de ejecución y </w:delText>
        </w:r>
        <w:r w:rsidRPr="00DA4ADA" w:rsidDel="007A5E22">
          <w:rPr>
            <w:rFonts w:cs="Arial"/>
          </w:rPr>
          <w:delText>sus</w:delText>
        </w:r>
        <w:r w:rsidR="00F0258D" w:rsidRPr="00DA4ADA" w:rsidDel="007A5E22">
          <w:rPr>
            <w:rFonts w:cs="Arial"/>
          </w:rPr>
          <w:delText xml:space="preserve"> posibilidades</w:delText>
        </w:r>
        <w:r w:rsidRPr="00DA4ADA" w:rsidDel="007A5E22">
          <w:rPr>
            <w:rFonts w:cs="Arial"/>
          </w:rPr>
          <w:delText xml:space="preserve">; </w:delText>
        </w:r>
        <w:r w:rsidR="00F0258D" w:rsidRPr="00DA4ADA" w:rsidDel="007A5E22">
          <w:rPr>
            <w:rFonts w:cs="Arial"/>
          </w:rPr>
          <w:delText>es decir, sus fortalezas y debilidades.</w:delText>
        </w:r>
      </w:del>
    </w:p>
    <w:p w14:paraId="21AAF5DB" w14:textId="77777777" w:rsidR="00F0258D" w:rsidRPr="00DA4ADA" w:rsidRDefault="00F025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12" w:author="Galaxy" w:date="2019-02-15T14:54: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pPr>
        </w:pPrChange>
      </w:pPr>
    </w:p>
    <w:p w14:paraId="40420495" w14:textId="77777777" w:rsidR="00606D32" w:rsidRDefault="00606D32">
      <w:pPr>
        <w:pStyle w:val="Ttulo2"/>
        <w:spacing w:line="360" w:lineRule="auto"/>
        <w:jc w:val="both"/>
        <w:rPr>
          <w:ins w:id="213" w:author="Galaxy" w:date="2019-02-15T14:43:00Z"/>
          <w:rFonts w:asciiTheme="minorHAnsi" w:hAnsiTheme="minorHAnsi" w:cs="Arial"/>
          <w:b w:val="0"/>
          <w:sz w:val="28"/>
          <w:szCs w:val="28"/>
        </w:rPr>
        <w:pPrChange w:id="214" w:author="Galaxy" w:date="2019-02-15T14:54:00Z">
          <w:pPr>
            <w:pStyle w:val="Ttulo2"/>
            <w:spacing w:line="360" w:lineRule="auto"/>
          </w:pPr>
        </w:pPrChange>
      </w:pPr>
      <w:ins w:id="215" w:author="Galaxy" w:date="2019-02-15T14:43:00Z">
        <w:r>
          <w:rPr>
            <w:rFonts w:asciiTheme="minorHAnsi" w:hAnsiTheme="minorHAnsi" w:cs="Arial"/>
            <w:b w:val="0"/>
            <w:sz w:val="28"/>
            <w:szCs w:val="28"/>
          </w:rPr>
          <w:br w:type="page"/>
        </w:r>
      </w:ins>
    </w:p>
    <w:p w14:paraId="36A68CC7" w14:textId="39850C9F" w:rsidR="00F0268D" w:rsidRPr="00DA4ADA" w:rsidRDefault="00F0268D">
      <w:pPr>
        <w:pStyle w:val="Ttulo2"/>
        <w:spacing w:line="360" w:lineRule="auto"/>
        <w:rPr>
          <w:rFonts w:asciiTheme="minorHAnsi" w:hAnsiTheme="minorHAnsi" w:cs="Arial"/>
          <w:b w:val="0"/>
          <w:sz w:val="28"/>
          <w:szCs w:val="28"/>
        </w:rPr>
        <w:pPrChange w:id="216" w:author="Galaxy" w:date="2019-02-14T09:27:00Z">
          <w:pPr>
            <w:pStyle w:val="Ttulo2"/>
          </w:pPr>
        </w:pPrChange>
      </w:pPr>
      <w:bookmarkStart w:id="217" w:name="_Toc1821947"/>
      <w:r w:rsidRPr="00DA4ADA">
        <w:rPr>
          <w:rFonts w:asciiTheme="minorHAnsi" w:hAnsiTheme="minorHAnsi" w:cs="Arial"/>
          <w:b w:val="0"/>
          <w:sz w:val="28"/>
          <w:szCs w:val="28"/>
        </w:rPr>
        <w:lastRenderedPageBreak/>
        <w:t>1.1 Estado del Arte</w:t>
      </w:r>
      <w:bookmarkEnd w:id="217"/>
    </w:p>
    <w:p w14:paraId="7223A1A6" w14:textId="4B9CF78A" w:rsidR="00790696" w:rsidDel="000A4BDB" w:rsidRDefault="00790696">
      <w:pPr>
        <w:spacing w:line="360" w:lineRule="auto"/>
        <w:jc w:val="both"/>
        <w:rPr>
          <w:del w:id="218" w:author="Galaxy" w:date="2019-02-14T11:14:00Z"/>
          <w:rFonts w:cs="Arial"/>
        </w:rPr>
        <w:pPrChange w:id="219" w:author="Galaxy" w:date="2019-02-14T09:27:00Z">
          <w:pPr>
            <w:jc w:val="both"/>
          </w:pPr>
        </w:pPrChange>
      </w:pPr>
    </w:p>
    <w:p w14:paraId="0DC9689F" w14:textId="41D2B600" w:rsidR="00C644E3" w:rsidDel="000A4BDB" w:rsidRDefault="0030646A" w:rsidP="0030646A">
      <w:pPr>
        <w:spacing w:line="360" w:lineRule="auto"/>
        <w:jc w:val="both"/>
        <w:rPr>
          <w:del w:id="220" w:author="Galaxy" w:date="2019-02-14T11:14:00Z"/>
          <w:rFonts w:ascii="Arial" w:eastAsia="Calibri" w:hAnsi="Arial" w:cs="Arial"/>
          <w:sz w:val="24"/>
        </w:rPr>
      </w:pPr>
      <w:commentRangeStart w:id="221"/>
      <w:del w:id="222" w:author="Galaxy" w:date="2019-02-14T11:14:00Z">
        <w:r w:rsidDel="000A4BDB">
          <w:rPr>
            <w:rFonts w:ascii="Arial" w:eastAsia="Calibri" w:hAnsi="Arial" w:cs="Arial"/>
            <w:sz w:val="24"/>
          </w:rPr>
          <w:delText>En</w:delText>
        </w:r>
        <w:commentRangeEnd w:id="221"/>
        <w:r w:rsidR="00444B39" w:rsidDel="000A4BDB">
          <w:rPr>
            <w:rStyle w:val="Refdecomentario"/>
          </w:rPr>
          <w:commentReference w:id="221"/>
        </w:r>
        <w:r w:rsidDel="000A4BDB">
          <w:rPr>
            <w:rFonts w:ascii="Arial" w:eastAsia="Calibri" w:hAnsi="Arial" w:cs="Arial"/>
            <w:sz w:val="24"/>
          </w:rPr>
          <w:delText xml:space="preserve"> el presente capítulo se abordaran los conceptos computacionales aplicados en el desarrollo del presente proyecto, los cuales darán las normas utilizadas a lo largo de todo el proyecto tanto para el análisis situacional, diseño, implementación, </w:delText>
        </w:r>
        <w:r w:rsidR="00C644E3" w:rsidDel="000A4BDB">
          <w:rPr>
            <w:rFonts w:ascii="Arial" w:eastAsia="Calibri" w:hAnsi="Arial" w:cs="Arial"/>
            <w:sz w:val="24"/>
          </w:rPr>
          <w:delText>pruebas y mantenimiento de este proyecto.</w:delText>
        </w:r>
      </w:del>
    </w:p>
    <w:p w14:paraId="61B835E0" w14:textId="4689548E" w:rsidR="0030646A" w:rsidDel="00B121D3" w:rsidRDefault="0030646A" w:rsidP="0030646A">
      <w:pPr>
        <w:spacing w:after="0" w:line="360" w:lineRule="auto"/>
        <w:jc w:val="both"/>
        <w:rPr>
          <w:del w:id="223" w:author="Galaxy" w:date="2019-02-15T14:54:00Z"/>
          <w:rFonts w:ascii="Arial" w:eastAsia="Calibri" w:hAnsi="Arial" w:cs="Arial"/>
          <w:sz w:val="24"/>
        </w:rPr>
      </w:pPr>
    </w:p>
    <w:p w14:paraId="72F7CFE1" w14:textId="00230227" w:rsidR="0030646A" w:rsidDel="007A5E22" w:rsidRDefault="0030646A">
      <w:pPr>
        <w:spacing w:after="0" w:line="360" w:lineRule="auto"/>
        <w:jc w:val="both"/>
        <w:rPr>
          <w:del w:id="224" w:author="Galaxy" w:date="2019-02-15T14:54:00Z"/>
          <w:rFonts w:ascii="Arial" w:eastAsia="Calibri" w:hAnsi="Arial" w:cs="Arial"/>
          <w:sz w:val="24"/>
        </w:rPr>
      </w:pPr>
      <w:r>
        <w:rPr>
          <w:rFonts w:ascii="Arial" w:eastAsia="Calibri" w:hAnsi="Arial" w:cs="Arial"/>
          <w:sz w:val="24"/>
        </w:rPr>
        <w:t>A continuación  se describe una pequeña redacción sobre el por qué tener sistemas de información, y en caso de este proyecto, explicar las ventajas que este tiene por sobre los clásicos, explicando una breve historia acerca de la recolección y almacenamiento de datos.</w:t>
      </w:r>
    </w:p>
    <w:p w14:paraId="27EECE18" w14:textId="5A1652E8" w:rsidR="0030646A" w:rsidRPr="00F968E1" w:rsidDel="007A5E22" w:rsidRDefault="0030646A" w:rsidP="0030646A">
      <w:pPr>
        <w:spacing w:after="0" w:line="360" w:lineRule="auto"/>
        <w:jc w:val="both"/>
        <w:rPr>
          <w:del w:id="225" w:author="Galaxy" w:date="2019-02-15T14:54:00Z"/>
          <w:rFonts w:ascii="Arial" w:eastAsia="Calibri" w:hAnsi="Arial" w:cs="Arial"/>
          <w:sz w:val="24"/>
        </w:rPr>
      </w:pPr>
    </w:p>
    <w:p w14:paraId="70865175" w14:textId="77777777" w:rsidR="007A5E22" w:rsidRDefault="007A5E22" w:rsidP="0030646A">
      <w:pPr>
        <w:spacing w:after="0" w:line="360" w:lineRule="auto"/>
        <w:jc w:val="both"/>
        <w:rPr>
          <w:ins w:id="226" w:author="Galaxy" w:date="2019-02-15T14:54:00Z"/>
          <w:rFonts w:ascii="Arial" w:eastAsia="Calibri" w:hAnsi="Arial" w:cs="Arial"/>
          <w:sz w:val="24"/>
        </w:rPr>
      </w:pPr>
    </w:p>
    <w:p w14:paraId="6BEFDAE1" w14:textId="77777777" w:rsidR="007A5E22" w:rsidRDefault="007A5E22" w:rsidP="0030646A">
      <w:pPr>
        <w:spacing w:after="0" w:line="360" w:lineRule="auto"/>
        <w:jc w:val="both"/>
        <w:rPr>
          <w:ins w:id="227" w:author="Galaxy" w:date="2019-02-15T14:54:00Z"/>
          <w:rFonts w:ascii="Arial" w:eastAsia="Calibri" w:hAnsi="Arial" w:cs="Arial"/>
          <w:sz w:val="24"/>
        </w:rPr>
      </w:pPr>
    </w:p>
    <w:p w14:paraId="04CDED99" w14:textId="257765BA"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Con los primeros </w:t>
      </w:r>
      <w:r>
        <w:rPr>
          <w:rFonts w:ascii="Arial" w:eastAsia="Calibri" w:hAnsi="Arial" w:cs="Arial"/>
          <w:sz w:val="24"/>
        </w:rPr>
        <w:t>indicios</w:t>
      </w:r>
      <w:r w:rsidRPr="00F968E1">
        <w:rPr>
          <w:rFonts w:ascii="Arial" w:eastAsia="Calibri" w:hAnsi="Arial" w:cs="Arial"/>
          <w:sz w:val="24"/>
        </w:rPr>
        <w:t xml:space="preserve"> de inteligencia, ellos deben haber descubierto que era una muy buena idea seleccionar a los mejores cazadores y enviarlos a ellos a cazar, mientras que los miembros restantes de la tribu se dedicaban a otras labores. Se descubrió entonces que era necesa</w:t>
      </w:r>
      <w:r w:rsidR="005B33C6">
        <w:rPr>
          <w:rFonts w:ascii="Arial" w:eastAsia="Calibri" w:hAnsi="Arial" w:cs="Arial"/>
          <w:sz w:val="24"/>
        </w:rPr>
        <w:t>rio tomar algunas decisiones básicas sobre quien haría el trabajo basándose en las preguntas; ¿Cuánto cazar?; ¿L</w:t>
      </w:r>
      <w:r>
        <w:rPr>
          <w:rFonts w:ascii="Arial" w:eastAsia="Calibri" w:hAnsi="Arial" w:cs="Arial"/>
          <w:sz w:val="24"/>
        </w:rPr>
        <w:t>ugar indicado</w:t>
      </w:r>
      <w:r w:rsidR="005B33C6">
        <w:rPr>
          <w:rFonts w:ascii="Arial" w:eastAsia="Calibri" w:hAnsi="Arial" w:cs="Arial"/>
          <w:sz w:val="24"/>
        </w:rPr>
        <w:t>?; ¿Quiénes cazarán?</w:t>
      </w:r>
      <w:r w:rsidRPr="00F968E1">
        <w:rPr>
          <w:rFonts w:ascii="Arial" w:eastAsia="Calibri" w:hAnsi="Arial" w:cs="Arial"/>
          <w:sz w:val="24"/>
        </w:rPr>
        <w:t xml:space="preserve"> </w:t>
      </w:r>
      <w:r w:rsidR="005B33C6">
        <w:rPr>
          <w:rFonts w:ascii="Arial" w:eastAsia="Calibri" w:hAnsi="Arial" w:cs="Arial"/>
          <w:sz w:val="24"/>
        </w:rPr>
        <w:t>aparte de hacia dónde iría la producción y surgían las dudas ¿A</w:t>
      </w:r>
      <w:r w:rsidRPr="00F968E1">
        <w:rPr>
          <w:rFonts w:ascii="Arial" w:eastAsia="Calibri" w:hAnsi="Arial" w:cs="Arial"/>
          <w:sz w:val="24"/>
        </w:rPr>
        <w:t xml:space="preserve"> cuántos debemos alimentar</w:t>
      </w:r>
      <w:r w:rsidR="005B33C6">
        <w:rPr>
          <w:rFonts w:ascii="Arial" w:eastAsia="Calibri" w:hAnsi="Arial" w:cs="Arial"/>
          <w:sz w:val="24"/>
        </w:rPr>
        <w:t>? ¿Para cuanto tiemplo alcanzará?</w:t>
      </w:r>
    </w:p>
    <w:p w14:paraId="0F65432B" w14:textId="4545B542" w:rsidR="0030646A" w:rsidRDefault="005B33C6" w:rsidP="0030646A">
      <w:pPr>
        <w:spacing w:after="0" w:line="360" w:lineRule="auto"/>
        <w:jc w:val="both"/>
        <w:rPr>
          <w:rFonts w:ascii="Arial" w:eastAsia="Calibri" w:hAnsi="Arial" w:cs="Arial"/>
          <w:sz w:val="24"/>
        </w:rPr>
      </w:pPr>
      <w:r>
        <w:rPr>
          <w:rFonts w:ascii="Arial" w:eastAsia="Calibri" w:hAnsi="Arial" w:cs="Arial"/>
          <w:sz w:val="24"/>
        </w:rPr>
        <w:t>S</w:t>
      </w:r>
      <w:r w:rsidR="0030646A" w:rsidRPr="00F968E1">
        <w:rPr>
          <w:rFonts w:ascii="Arial" w:eastAsia="Calibri" w:hAnsi="Arial" w:cs="Arial"/>
          <w:sz w:val="24"/>
        </w:rPr>
        <w:t xml:space="preserve">in embargo, en una tribu de tamaño reducido, era </w:t>
      </w:r>
      <w:r w:rsidR="0030646A">
        <w:rPr>
          <w:rFonts w:ascii="Arial" w:eastAsia="Calibri" w:hAnsi="Arial" w:cs="Arial"/>
          <w:sz w:val="24"/>
        </w:rPr>
        <w:t>sumamente</w:t>
      </w:r>
      <w:r w:rsidR="0030646A" w:rsidRPr="00F968E1">
        <w:rPr>
          <w:rFonts w:ascii="Arial" w:eastAsia="Calibri" w:hAnsi="Arial" w:cs="Arial"/>
          <w:sz w:val="24"/>
        </w:rPr>
        <w:t xml:space="preserve"> fácil poder manejar </w:t>
      </w:r>
      <w:r w:rsidRPr="00F968E1">
        <w:rPr>
          <w:rFonts w:ascii="Arial" w:eastAsia="Calibri" w:hAnsi="Arial" w:cs="Arial"/>
          <w:sz w:val="24"/>
        </w:rPr>
        <w:t>esa pequeña cantidad</w:t>
      </w:r>
      <w:r w:rsidR="0030646A">
        <w:rPr>
          <w:rFonts w:ascii="Arial" w:eastAsia="Calibri" w:hAnsi="Arial" w:cs="Arial"/>
          <w:sz w:val="24"/>
        </w:rPr>
        <w:t xml:space="preserve"> de</w:t>
      </w:r>
      <w:r w:rsidR="0030646A" w:rsidRPr="00F968E1">
        <w:rPr>
          <w:rFonts w:ascii="Arial" w:eastAsia="Calibri" w:hAnsi="Arial" w:cs="Arial"/>
          <w:sz w:val="24"/>
        </w:rPr>
        <w:t xml:space="preserve"> datos</w:t>
      </w:r>
      <w:r>
        <w:rPr>
          <w:rFonts w:ascii="Arial" w:eastAsia="Calibri" w:hAnsi="Arial" w:cs="Arial"/>
          <w:sz w:val="24"/>
        </w:rPr>
        <w:t xml:space="preserve"> debido a que esa información se podía mantener y recordar fácilmente</w:t>
      </w:r>
      <w:r w:rsidR="0030646A" w:rsidRPr="00F968E1">
        <w:rPr>
          <w:rFonts w:ascii="Arial" w:eastAsia="Calibri" w:hAnsi="Arial" w:cs="Arial"/>
          <w:sz w:val="24"/>
        </w:rPr>
        <w:t xml:space="preserve">. </w:t>
      </w:r>
    </w:p>
    <w:p w14:paraId="3ACE70EF" w14:textId="77777777" w:rsidR="0030646A" w:rsidRPr="00F968E1" w:rsidRDefault="0030646A" w:rsidP="0030646A">
      <w:pPr>
        <w:spacing w:after="0" w:line="360" w:lineRule="auto"/>
        <w:jc w:val="both"/>
        <w:rPr>
          <w:rFonts w:ascii="Arial" w:eastAsia="Calibri" w:hAnsi="Arial" w:cs="Arial"/>
          <w:sz w:val="24"/>
        </w:rPr>
      </w:pPr>
    </w:p>
    <w:p w14:paraId="1CCF5007" w14:textId="7E692361" w:rsidR="0030646A"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Un importante</w:t>
      </w:r>
      <w:r w:rsidR="005B33C6">
        <w:rPr>
          <w:rFonts w:ascii="Arial" w:eastAsia="Calibri" w:hAnsi="Arial" w:cs="Arial"/>
          <w:sz w:val="24"/>
        </w:rPr>
        <w:t xml:space="preserve"> problema surgió cuando las tribus humanas fueron creciendo y expandiéndose alcanzando</w:t>
      </w:r>
      <w:r w:rsidRPr="00F968E1">
        <w:rPr>
          <w:rFonts w:ascii="Arial" w:eastAsia="Calibri" w:hAnsi="Arial" w:cs="Arial"/>
          <w:sz w:val="24"/>
        </w:rPr>
        <w:t xml:space="preserve"> un tamaño tal, que ya no era tan claro, para quienes tomaban las decisiones, cuántos eran los miembros, a quiénes </w:t>
      </w:r>
      <w:r>
        <w:rPr>
          <w:rFonts w:ascii="Arial" w:eastAsia="Calibri" w:hAnsi="Arial" w:cs="Arial"/>
          <w:sz w:val="24"/>
        </w:rPr>
        <w:t xml:space="preserve">ya </w:t>
      </w:r>
      <w:r w:rsidRPr="00F968E1">
        <w:rPr>
          <w:rFonts w:ascii="Arial" w:eastAsia="Calibri" w:hAnsi="Arial" w:cs="Arial"/>
          <w:sz w:val="24"/>
        </w:rPr>
        <w:t>se les dio de comer (y quiénes faltan). En ese momento, la necesidad, actuó como madre de la inventiva y generó los medios necesarios para poder mantener actualizada esta inf</w:t>
      </w:r>
      <w:r>
        <w:rPr>
          <w:rFonts w:ascii="Arial" w:eastAsia="Calibri" w:hAnsi="Arial" w:cs="Arial"/>
          <w:sz w:val="24"/>
        </w:rPr>
        <w:t xml:space="preserve">ormación, muy similar a la necesidad de los sistemas de información actuales. </w:t>
      </w:r>
    </w:p>
    <w:p w14:paraId="1E478077" w14:textId="77777777" w:rsidR="005B33C6" w:rsidRDefault="005B33C6" w:rsidP="0030646A">
      <w:pPr>
        <w:spacing w:after="0" w:line="360" w:lineRule="auto"/>
        <w:jc w:val="both"/>
        <w:rPr>
          <w:rFonts w:ascii="Arial" w:eastAsia="Calibri" w:hAnsi="Arial" w:cs="Arial"/>
          <w:sz w:val="24"/>
        </w:rPr>
      </w:pPr>
    </w:p>
    <w:p w14:paraId="1D7DB576" w14:textId="77777777" w:rsidR="00B121D3" w:rsidRDefault="005B33C6" w:rsidP="0030646A">
      <w:pPr>
        <w:spacing w:after="0" w:line="360" w:lineRule="auto"/>
        <w:jc w:val="both"/>
        <w:rPr>
          <w:ins w:id="228" w:author="Galaxy" w:date="2019-02-15T14:55:00Z"/>
          <w:rFonts w:ascii="Arial" w:eastAsia="Calibri" w:hAnsi="Arial" w:cs="Arial"/>
          <w:sz w:val="24"/>
        </w:rPr>
      </w:pPr>
      <w:r>
        <w:rPr>
          <w:rFonts w:ascii="Arial" w:eastAsia="Calibri" w:hAnsi="Arial" w:cs="Arial"/>
          <w:sz w:val="24"/>
        </w:rPr>
        <w:t>Los</w:t>
      </w:r>
      <w:r w:rsidR="0030646A">
        <w:rPr>
          <w:rFonts w:ascii="Arial" w:eastAsia="Calibri" w:hAnsi="Arial" w:cs="Arial"/>
          <w:sz w:val="24"/>
        </w:rPr>
        <w:t xml:space="preserve"> </w:t>
      </w:r>
      <w:r w:rsidR="0030646A" w:rsidRPr="00F968E1">
        <w:rPr>
          <w:rFonts w:ascii="Arial" w:eastAsia="Calibri" w:hAnsi="Arial" w:cs="Arial"/>
          <w:i/>
          <w:sz w:val="24"/>
        </w:rPr>
        <w:t>nudos inca</w:t>
      </w:r>
      <w:r w:rsidR="0030646A">
        <w:rPr>
          <w:rFonts w:ascii="Arial" w:eastAsia="Calibri" w:hAnsi="Arial" w:cs="Arial"/>
          <w:i/>
          <w:sz w:val="24"/>
        </w:rPr>
        <w:t>ico</w:t>
      </w:r>
      <w:r w:rsidR="0030646A" w:rsidRPr="00F968E1">
        <w:rPr>
          <w:rFonts w:ascii="Arial" w:eastAsia="Calibri" w:hAnsi="Arial" w:cs="Arial"/>
          <w:i/>
          <w:sz w:val="24"/>
        </w:rPr>
        <w:t>s</w:t>
      </w:r>
      <w:r w:rsidR="00D65D82">
        <w:rPr>
          <w:rStyle w:val="Refdenotaalpie"/>
          <w:rFonts w:ascii="Arial" w:eastAsia="Calibri" w:hAnsi="Arial" w:cs="Arial"/>
          <w:i/>
          <w:sz w:val="24"/>
        </w:rPr>
        <w:footnoteReference w:id="2"/>
      </w:r>
      <w:r w:rsidR="0030646A" w:rsidRPr="00F968E1">
        <w:rPr>
          <w:rFonts w:ascii="Arial" w:eastAsia="Calibri" w:hAnsi="Arial" w:cs="Arial"/>
          <w:sz w:val="24"/>
        </w:rPr>
        <w:t xml:space="preserve"> </w:t>
      </w:r>
      <w:r>
        <w:rPr>
          <w:rFonts w:ascii="Arial" w:eastAsia="Calibri" w:hAnsi="Arial" w:cs="Arial"/>
          <w:sz w:val="24"/>
        </w:rPr>
        <w:t>y</w:t>
      </w:r>
      <w:r w:rsidR="0030646A" w:rsidRPr="00F968E1">
        <w:rPr>
          <w:rFonts w:ascii="Arial" w:eastAsia="Calibri" w:hAnsi="Arial" w:cs="Arial"/>
          <w:sz w:val="24"/>
        </w:rPr>
        <w:t xml:space="preserve"> papiros egipcios, </w:t>
      </w:r>
      <w:r>
        <w:rPr>
          <w:rFonts w:ascii="Arial" w:eastAsia="Calibri" w:hAnsi="Arial" w:cs="Arial"/>
          <w:sz w:val="24"/>
        </w:rPr>
        <w:t xml:space="preserve">juntos </w:t>
      </w:r>
      <w:r w:rsidR="0030646A" w:rsidRPr="00F968E1">
        <w:rPr>
          <w:rFonts w:ascii="Arial" w:eastAsia="Calibri" w:hAnsi="Arial" w:cs="Arial"/>
          <w:sz w:val="24"/>
        </w:rPr>
        <w:t>cumplieron la misma función. La idea era contar y</w:t>
      </w:r>
      <w:r>
        <w:rPr>
          <w:rFonts w:ascii="Arial" w:eastAsia="Calibri" w:hAnsi="Arial" w:cs="Arial"/>
          <w:sz w:val="24"/>
        </w:rPr>
        <w:t xml:space="preserve"> registrar</w:t>
      </w:r>
      <w:r w:rsidR="0030646A" w:rsidRPr="00F968E1">
        <w:rPr>
          <w:rFonts w:ascii="Arial" w:eastAsia="Calibri" w:hAnsi="Arial" w:cs="Arial"/>
          <w:sz w:val="24"/>
        </w:rPr>
        <w:t xml:space="preserve"> si se llevaba bien </w:t>
      </w:r>
      <w:r>
        <w:rPr>
          <w:rFonts w:ascii="Arial" w:eastAsia="Calibri" w:hAnsi="Arial" w:cs="Arial"/>
          <w:sz w:val="24"/>
        </w:rPr>
        <w:t>el registro</w:t>
      </w:r>
      <w:r w:rsidR="0030646A" w:rsidRPr="00F968E1">
        <w:rPr>
          <w:rFonts w:ascii="Arial" w:eastAsia="Calibri" w:hAnsi="Arial" w:cs="Arial"/>
          <w:sz w:val="24"/>
        </w:rPr>
        <w:t>, entonces se te</w:t>
      </w:r>
      <w:r>
        <w:rPr>
          <w:rFonts w:ascii="Arial" w:eastAsia="Calibri" w:hAnsi="Arial" w:cs="Arial"/>
          <w:sz w:val="24"/>
        </w:rPr>
        <w:t>nía cierta certeza respecto de la tribu y su futuro alentador... Esto sentó las bases y pasar de construir pequeñas chozas familiares, rudimentarias construcciones hasta construir pirámides e imperios</w:t>
      </w:r>
      <w:r w:rsidR="0030646A" w:rsidRPr="00F968E1">
        <w:rPr>
          <w:rFonts w:ascii="Arial" w:eastAsia="Calibri" w:hAnsi="Arial" w:cs="Arial"/>
          <w:sz w:val="24"/>
        </w:rPr>
        <w:t>.</w:t>
      </w:r>
      <w:r>
        <w:rPr>
          <w:rFonts w:ascii="Arial" w:eastAsia="Calibri" w:hAnsi="Arial" w:cs="Arial"/>
          <w:sz w:val="24"/>
        </w:rPr>
        <w:t xml:space="preserve"> </w:t>
      </w:r>
    </w:p>
    <w:p w14:paraId="583DCFCB" w14:textId="7AA73C97" w:rsidR="0030646A" w:rsidRPr="00F968E1" w:rsidRDefault="005B33C6" w:rsidP="0030646A">
      <w:pPr>
        <w:spacing w:after="0" w:line="360" w:lineRule="auto"/>
        <w:jc w:val="both"/>
        <w:rPr>
          <w:rFonts w:ascii="Arial" w:eastAsia="Calibri" w:hAnsi="Arial" w:cs="Arial"/>
          <w:sz w:val="24"/>
        </w:rPr>
      </w:pPr>
      <w:r>
        <w:rPr>
          <w:rFonts w:ascii="Arial" w:eastAsia="Calibri" w:hAnsi="Arial" w:cs="Arial"/>
          <w:sz w:val="24"/>
        </w:rPr>
        <w:lastRenderedPageBreak/>
        <w:t>Toda la revolución y evolución humana provienen del acto de contar y registrar, lo que podría traducirse como el éxito de la sociedad humana actual depende de estos dos conceptos.</w:t>
      </w:r>
      <w:r w:rsidR="0030646A" w:rsidRPr="00F968E1">
        <w:rPr>
          <w:rFonts w:ascii="Arial" w:eastAsia="Calibri" w:hAnsi="Arial" w:cs="Arial"/>
          <w:sz w:val="24"/>
        </w:rPr>
        <w:t xml:space="preserve"> </w:t>
      </w:r>
    </w:p>
    <w:p w14:paraId="565981E0" w14:textId="7CCC6D0E" w:rsidR="0030646A" w:rsidRPr="00F968E1" w:rsidDel="00B121D3" w:rsidRDefault="0030646A" w:rsidP="0030646A">
      <w:pPr>
        <w:spacing w:after="0" w:line="360" w:lineRule="auto"/>
        <w:jc w:val="both"/>
        <w:rPr>
          <w:del w:id="229" w:author="Galaxy" w:date="2019-02-15T14:55:00Z"/>
          <w:rFonts w:ascii="Arial" w:eastAsia="Calibri" w:hAnsi="Arial" w:cs="Arial"/>
          <w:sz w:val="24"/>
        </w:rPr>
      </w:pPr>
    </w:p>
    <w:p w14:paraId="384EF3BD" w14:textId="77777777" w:rsidR="00C43434" w:rsidRDefault="00C43434" w:rsidP="00902AC5">
      <w:pPr>
        <w:spacing w:after="0" w:line="360" w:lineRule="auto"/>
        <w:jc w:val="both"/>
        <w:rPr>
          <w:ins w:id="230" w:author="Galaxy" w:date="2019-02-07T06:51:00Z"/>
          <w:rFonts w:ascii="Arial" w:eastAsia="Calibri" w:hAnsi="Arial" w:cs="Arial"/>
          <w:sz w:val="24"/>
        </w:rPr>
      </w:pPr>
    </w:p>
    <w:p w14:paraId="152F1C59" w14:textId="31B222C3"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Esto </w:t>
      </w:r>
      <w:r w:rsidR="005B33C6">
        <w:rPr>
          <w:rFonts w:ascii="Arial" w:eastAsia="Calibri" w:hAnsi="Arial" w:cs="Arial"/>
          <w:sz w:val="24"/>
        </w:rPr>
        <w:t>como bien se sabe ha funcionado bien desde hace ya varios</w:t>
      </w:r>
      <w:r w:rsidRPr="00F968E1">
        <w:rPr>
          <w:rFonts w:ascii="Arial" w:eastAsia="Calibri" w:hAnsi="Arial" w:cs="Arial"/>
          <w:sz w:val="24"/>
        </w:rPr>
        <w:t xml:space="preserve"> siglos, hasta que </w:t>
      </w:r>
      <w:r w:rsidR="005B33C6">
        <w:rPr>
          <w:rFonts w:ascii="Arial" w:eastAsia="Calibri" w:hAnsi="Arial" w:cs="Arial"/>
          <w:sz w:val="24"/>
        </w:rPr>
        <w:t xml:space="preserve">los pequeños comerciantes fueron expandiéndose cada vez más y más a lo largo de los siglos, en el negocio familiar fue la base de muchas de </w:t>
      </w:r>
      <w:r w:rsidRPr="00F968E1">
        <w:rPr>
          <w:rFonts w:ascii="Arial" w:eastAsia="Calibri" w:hAnsi="Arial" w:cs="Arial"/>
          <w:sz w:val="24"/>
        </w:rPr>
        <w:t xml:space="preserve">las empresas </w:t>
      </w:r>
      <w:r w:rsidR="005B33C6">
        <w:rPr>
          <w:rFonts w:ascii="Arial" w:eastAsia="Calibri" w:hAnsi="Arial" w:cs="Arial"/>
          <w:sz w:val="24"/>
        </w:rPr>
        <w:t>de hoy en día, lo que dio lugar a la globalización, ya que al llevar ya tanto tiempo en el sector se gana la reputación y confianza de los clientes, así fue lo que origino lo que hoy se conoce como globalización</w:t>
      </w:r>
      <w:r w:rsidR="00D0539A">
        <w:rPr>
          <w:rFonts w:ascii="Arial" w:eastAsia="Calibri" w:hAnsi="Arial" w:cs="Arial"/>
          <w:sz w:val="24"/>
        </w:rPr>
        <w:t xml:space="preserve"> tratando no con </w:t>
      </w:r>
      <w:commentRangeStart w:id="231"/>
      <w:r w:rsidR="00D0539A">
        <w:rPr>
          <w:rFonts w:ascii="Arial" w:eastAsia="Calibri" w:hAnsi="Arial" w:cs="Arial"/>
          <w:sz w:val="24"/>
        </w:rPr>
        <w:t>cientos</w:t>
      </w:r>
      <w:commentRangeEnd w:id="231"/>
      <w:r w:rsidR="00895B81">
        <w:rPr>
          <w:rStyle w:val="Refdecomentario"/>
        </w:rPr>
        <w:commentReference w:id="231"/>
      </w:r>
      <w:ins w:id="232" w:author="BrunoMacias" w:date="2019-02-04T13:37:00Z">
        <w:r w:rsidR="008635DF">
          <w:rPr>
            <w:rFonts w:ascii="Arial" w:eastAsia="Calibri" w:hAnsi="Arial" w:cs="Arial"/>
            <w:sz w:val="24"/>
          </w:rPr>
          <w:t>,</w:t>
        </w:r>
      </w:ins>
      <w:r w:rsidR="00D0539A">
        <w:rPr>
          <w:rFonts w:ascii="Arial" w:eastAsia="Calibri" w:hAnsi="Arial" w:cs="Arial"/>
          <w:sz w:val="24"/>
        </w:rPr>
        <w:t xml:space="preserve"> ni miles</w:t>
      </w:r>
      <w:ins w:id="233" w:author="BrunoMacias" w:date="2019-02-04T13:37:00Z">
        <w:r w:rsidR="008635DF">
          <w:rPr>
            <w:rFonts w:ascii="Arial" w:eastAsia="Calibri" w:hAnsi="Arial" w:cs="Arial"/>
            <w:sz w:val="24"/>
          </w:rPr>
          <w:t>,</w:t>
        </w:r>
      </w:ins>
      <w:r w:rsidR="00D0539A">
        <w:rPr>
          <w:rFonts w:ascii="Arial" w:eastAsia="Calibri" w:hAnsi="Arial" w:cs="Arial"/>
          <w:sz w:val="24"/>
        </w:rPr>
        <w:t xml:space="preserve"> si no con cientos de miles de cantidades de información todos los días, lo cual es increíble que a pesar del hito histórico de la humanidad de rebasar ya los 7mil millones de seres humanos</w:t>
      </w:r>
      <w:r w:rsidR="006C5640">
        <w:rPr>
          <w:rFonts w:ascii="Arial" w:eastAsia="Calibri" w:hAnsi="Arial" w:cs="Arial"/>
          <w:sz w:val="24"/>
        </w:rPr>
        <w:t xml:space="preserve"> en el año 2011</w:t>
      </w:r>
      <w:ins w:id="234" w:author="BrunoMacias" w:date="2019-02-04T13:37:00Z">
        <w:r w:rsidR="008635DF">
          <w:rPr>
            <w:rFonts w:ascii="Arial" w:eastAsia="Calibri" w:hAnsi="Arial" w:cs="Arial"/>
            <w:sz w:val="24"/>
          </w:rPr>
          <w:t>.</w:t>
        </w:r>
      </w:ins>
      <w:customXmlDelRangeStart w:id="235" w:author="BrunoMacias" w:date="2019-02-04T13:37:00Z"/>
      <w:sdt>
        <w:sdtPr>
          <w:rPr>
            <w:rFonts w:ascii="Arial" w:eastAsia="Calibri" w:hAnsi="Arial" w:cs="Arial"/>
            <w:sz w:val="24"/>
          </w:rPr>
          <w:id w:val="-1895881706"/>
          <w:citation/>
        </w:sdtPr>
        <w:sdtEndPr/>
        <w:sdtContent>
          <w:customXmlDelRangeEnd w:id="235"/>
          <w:customXmlDelRangeStart w:id="236" w:author="BrunoMacias" w:date="2019-02-04T13:37:00Z"/>
        </w:sdtContent>
      </w:sdt>
      <w:customXmlDelRangeEnd w:id="236"/>
      <w:commentRangeStart w:id="237"/>
      <w:r w:rsidR="00D65D82">
        <w:rPr>
          <w:rStyle w:val="Refdenotaalpie"/>
          <w:rFonts w:ascii="Arial" w:eastAsia="Calibri" w:hAnsi="Arial" w:cs="Arial"/>
          <w:sz w:val="24"/>
        </w:rPr>
        <w:footnoteReference w:id="3"/>
      </w:r>
      <w:commentRangeEnd w:id="237"/>
      <w:r w:rsidR="0025427C">
        <w:rPr>
          <w:rStyle w:val="Refdecomentario"/>
        </w:rPr>
        <w:commentReference w:id="237"/>
      </w:r>
    </w:p>
    <w:p w14:paraId="224C0D95" w14:textId="77777777" w:rsidR="005B33C6" w:rsidRDefault="005B33C6" w:rsidP="0030646A">
      <w:pPr>
        <w:spacing w:after="0" w:line="360" w:lineRule="auto"/>
        <w:jc w:val="both"/>
        <w:rPr>
          <w:rFonts w:ascii="Arial" w:eastAsia="Calibri" w:hAnsi="Arial" w:cs="Arial"/>
          <w:sz w:val="24"/>
        </w:rPr>
      </w:pPr>
    </w:p>
    <w:p w14:paraId="42D85421" w14:textId="6BB76FA5" w:rsidR="0030646A" w:rsidRDefault="0030646A" w:rsidP="0030646A">
      <w:pPr>
        <w:spacing w:after="0" w:line="360" w:lineRule="auto"/>
        <w:jc w:val="both"/>
        <w:rPr>
          <w:ins w:id="243" w:author="Galaxy" w:date="2019-02-15T14:43:00Z"/>
          <w:rFonts w:ascii="Arial" w:eastAsia="Calibri" w:hAnsi="Arial" w:cs="Arial"/>
          <w:sz w:val="24"/>
        </w:rPr>
      </w:pPr>
      <w:r>
        <w:rPr>
          <w:rFonts w:ascii="Arial" w:eastAsia="Calibri" w:hAnsi="Arial" w:cs="Arial"/>
          <w:sz w:val="24"/>
        </w:rPr>
        <w:t>En el mundo globalizado actual, las instituciones y empresas deben estar preparadas para tratar con grandes cantidades de información y que esta sea almacenada y procesada de manera rápida y eficaz.</w:t>
      </w:r>
      <w:r w:rsidRPr="00F968E1">
        <w:rPr>
          <w:rFonts w:ascii="Arial" w:eastAsia="Calibri" w:hAnsi="Arial" w:cs="Arial"/>
          <w:sz w:val="24"/>
        </w:rPr>
        <w:t xml:space="preserve"> En este estado de las cosas, fue necesario sistematizar a fondo el proceso de control de recursos y con ello se definieron una serie de tareas repetitivas</w:t>
      </w:r>
      <w:r w:rsidR="00C87366">
        <w:rPr>
          <w:rFonts w:ascii="Arial" w:eastAsia="Calibri" w:hAnsi="Arial" w:cs="Arial"/>
          <w:sz w:val="24"/>
        </w:rPr>
        <w:t xml:space="preserve"> pero probadas a través de una serie de concesos y normas</w:t>
      </w:r>
      <w:r w:rsidRPr="00F968E1">
        <w:rPr>
          <w:rFonts w:ascii="Arial" w:eastAsia="Calibri" w:hAnsi="Arial" w:cs="Arial"/>
          <w:sz w:val="24"/>
        </w:rPr>
        <w:t xml:space="preserve"> que eran necesarias para mantener este control.</w:t>
      </w:r>
    </w:p>
    <w:p w14:paraId="520D2370" w14:textId="7F68D2E7" w:rsidR="00606D32" w:rsidRDefault="00606D32" w:rsidP="00606D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44" w:author="Galaxy" w:date="2019-02-15T14:43:00Z"/>
          <w:rFonts w:ascii="Arial" w:eastAsia="Calibri" w:hAnsi="Arial" w:cs="Arial"/>
          <w:sz w:val="24"/>
        </w:rPr>
      </w:pPr>
      <w:ins w:id="245" w:author="Galaxy" w:date="2019-02-15T14:43:00Z">
        <w:r>
          <w:rPr>
            <w:rFonts w:ascii="Arial" w:eastAsia="Calibri" w:hAnsi="Arial" w:cs="Arial"/>
            <w:sz w:val="24"/>
          </w:rPr>
          <w:t xml:space="preserve">Hoy en día, las empresas están experimentan una revolución tecnológica sin importar su tamaño o estructura organizacional, </w:t>
        </w:r>
        <w:commentRangeStart w:id="246"/>
        <w:r>
          <w:rPr>
            <w:rFonts w:ascii="Arial" w:eastAsia="Calibri" w:hAnsi="Arial" w:cs="Arial"/>
            <w:sz w:val="24"/>
          </w:rPr>
          <w:t>necesitan</w:t>
        </w:r>
        <w:commentRangeEnd w:id="246"/>
        <w:r>
          <w:rPr>
            <w:rStyle w:val="Refdecomentario"/>
          </w:rPr>
          <w:commentReference w:id="246"/>
        </w:r>
        <w:r>
          <w:rPr>
            <w:rFonts w:ascii="Arial" w:eastAsia="Calibri" w:hAnsi="Arial" w:cs="Arial"/>
            <w:sz w:val="24"/>
          </w:rPr>
          <w:t xml:space="preserve"> registrar la información que es de carácter administrativo, tal como lo es llevar el registro de control de empleados, vehículos, material y equipamiento.</w:t>
        </w:r>
      </w:ins>
    </w:p>
    <w:p w14:paraId="47959F4D" w14:textId="1A9EF91C" w:rsidR="00606D32" w:rsidRPr="00F968E1" w:rsidDel="00606D32" w:rsidRDefault="00606D32" w:rsidP="0030646A">
      <w:pPr>
        <w:spacing w:after="0" w:line="360" w:lineRule="auto"/>
        <w:jc w:val="both"/>
        <w:rPr>
          <w:del w:id="247" w:author="Galaxy" w:date="2019-02-15T14:43:00Z"/>
          <w:rFonts w:ascii="Arial" w:eastAsia="Calibri" w:hAnsi="Arial" w:cs="Arial"/>
          <w:sz w:val="24"/>
        </w:rPr>
      </w:pPr>
    </w:p>
    <w:p w14:paraId="00204318" w14:textId="736FE0C6" w:rsidR="0030646A" w:rsidRPr="00F968E1" w:rsidDel="00606D32" w:rsidRDefault="0030646A" w:rsidP="0030646A">
      <w:pPr>
        <w:spacing w:after="0" w:line="360" w:lineRule="auto"/>
        <w:jc w:val="both"/>
        <w:rPr>
          <w:del w:id="248" w:author="Galaxy" w:date="2019-02-15T14:43:00Z"/>
          <w:rFonts w:ascii="Arial" w:eastAsia="Calibri" w:hAnsi="Arial" w:cs="Arial"/>
          <w:sz w:val="24"/>
        </w:rPr>
      </w:pPr>
    </w:p>
    <w:p w14:paraId="56002A88" w14:textId="3F7483A7" w:rsidR="007674B3" w:rsidRDefault="007674B3" w:rsidP="007674B3">
      <w:pPr>
        <w:spacing w:line="360" w:lineRule="auto"/>
        <w:jc w:val="both"/>
        <w:rPr>
          <w:rFonts w:ascii="Arial" w:eastAsia="Calibri" w:hAnsi="Arial" w:cs="Arial"/>
          <w:sz w:val="24"/>
        </w:rPr>
      </w:pPr>
      <w:r>
        <w:rPr>
          <w:rFonts w:ascii="Arial" w:eastAsia="Calibri" w:hAnsi="Arial" w:cs="Arial"/>
          <w:sz w:val="24"/>
        </w:rPr>
        <w:t>Actualmente</w:t>
      </w:r>
      <w:r w:rsidR="0030646A" w:rsidRPr="00F968E1">
        <w:rPr>
          <w:rFonts w:ascii="Arial" w:eastAsia="Calibri" w:hAnsi="Arial" w:cs="Arial"/>
          <w:sz w:val="24"/>
        </w:rPr>
        <w:t xml:space="preserve"> queda claro que una empresa no sobrevive sólo en función de su producto o servicio, sino que</w:t>
      </w:r>
      <w:r>
        <w:rPr>
          <w:rFonts w:ascii="Arial" w:eastAsia="Calibri" w:hAnsi="Arial" w:cs="Arial"/>
          <w:sz w:val="24"/>
        </w:rPr>
        <w:t xml:space="preserve"> tanto </w:t>
      </w:r>
      <w:r w:rsidR="0030646A" w:rsidRPr="00F968E1">
        <w:rPr>
          <w:rFonts w:ascii="Arial" w:eastAsia="Calibri" w:hAnsi="Arial" w:cs="Arial"/>
          <w:sz w:val="24"/>
        </w:rPr>
        <w:t xml:space="preserve">el éxito de la empresa dependen en buena parte del soporte administrativo </w:t>
      </w:r>
      <w:r>
        <w:rPr>
          <w:rFonts w:ascii="Arial" w:eastAsia="Calibri" w:hAnsi="Arial" w:cs="Arial"/>
          <w:sz w:val="24"/>
        </w:rPr>
        <w:t xml:space="preserve">y de procesos </w:t>
      </w:r>
      <w:r w:rsidR="00C87366">
        <w:rPr>
          <w:rFonts w:ascii="Arial" w:eastAsia="Calibri" w:hAnsi="Arial" w:cs="Arial"/>
          <w:sz w:val="24"/>
        </w:rPr>
        <w:t>de</w:t>
      </w:r>
      <w:r w:rsidR="0030646A" w:rsidRPr="00F968E1">
        <w:rPr>
          <w:rFonts w:ascii="Arial" w:eastAsia="Calibri" w:hAnsi="Arial" w:cs="Arial"/>
          <w:sz w:val="24"/>
        </w:rPr>
        <w:t xml:space="preserve"> l</w:t>
      </w:r>
      <w:r w:rsidR="0030646A">
        <w:rPr>
          <w:rFonts w:ascii="Arial" w:eastAsia="Calibri" w:hAnsi="Arial" w:cs="Arial"/>
          <w:sz w:val="24"/>
        </w:rPr>
        <w:t>a organización que es donde se trata directamente este asunto con el desarrollo de este proyecto.</w:t>
      </w:r>
    </w:p>
    <w:p w14:paraId="5EC5FA4D" w14:textId="260F0BAF" w:rsidR="007674B3" w:rsidRPr="00DA4ADA" w:rsidRDefault="009D129A" w:rsidP="007674B3">
      <w:pPr>
        <w:spacing w:line="360" w:lineRule="auto"/>
        <w:jc w:val="both"/>
        <w:rPr>
          <w:rFonts w:cs="Arial"/>
        </w:rPr>
      </w:pPr>
      <w:r>
        <w:rPr>
          <w:rFonts w:ascii="Arial" w:eastAsia="Calibri" w:hAnsi="Arial" w:cs="Arial"/>
          <w:sz w:val="24"/>
        </w:rPr>
        <w:lastRenderedPageBreak/>
        <w:t xml:space="preserve">Es aquí </w:t>
      </w:r>
      <w:r w:rsidR="00C87366">
        <w:rPr>
          <w:rFonts w:ascii="Arial" w:eastAsia="Calibri" w:hAnsi="Arial" w:cs="Arial"/>
          <w:sz w:val="24"/>
        </w:rPr>
        <w:t>donde se tiene la propuesta de proyecto mejorar la administración, uso, almacenamiento y procesamiento de la información que es generada en la Dirección Corporativa de Tecnologías de la Información</w:t>
      </w:r>
      <w:del w:id="249" w:author="Galaxy" w:date="2019-02-14T11:15:00Z">
        <w:r w:rsidR="00C87366" w:rsidDel="000A4BDB">
          <w:rPr>
            <w:rFonts w:ascii="Arial" w:eastAsia="Calibri" w:hAnsi="Arial" w:cs="Arial"/>
            <w:sz w:val="24"/>
          </w:rPr>
          <w:delText xml:space="preserve">, </w:delText>
        </w:r>
      </w:del>
      <w:ins w:id="250" w:author="Galaxy" w:date="2019-02-15T14:43:00Z">
        <w:r w:rsidR="00606D32">
          <w:rPr>
            <w:rFonts w:cs="Arial"/>
          </w:rPr>
          <w:t>.</w:t>
        </w:r>
      </w:ins>
      <w:del w:id="251" w:author="Galaxy" w:date="2019-02-15T14:43:00Z">
        <w:r w:rsidR="00C87366" w:rsidDel="00606D32">
          <w:rPr>
            <w:rFonts w:cs="Arial"/>
          </w:rPr>
          <w:delText xml:space="preserve"> </w:delText>
        </w:r>
      </w:del>
    </w:p>
    <w:p w14:paraId="490C1DEB" w14:textId="77777777" w:rsidR="00CD754A" w:rsidRDefault="00444B39">
      <w:pPr>
        <w:pStyle w:val="Ttulo2"/>
        <w:spacing w:line="360" w:lineRule="auto"/>
        <w:rPr>
          <w:ins w:id="252" w:author="Galaxy" w:date="2019-02-17T20:26:00Z"/>
          <w:rFonts w:asciiTheme="minorHAnsi" w:hAnsiTheme="minorHAnsi" w:cs="Arial"/>
          <w:b w:val="0"/>
          <w:sz w:val="28"/>
          <w:szCs w:val="28"/>
        </w:rPr>
        <w:pPrChange w:id="253" w:author="Galaxy" w:date="2019-02-14T09:27:00Z">
          <w:pPr>
            <w:pStyle w:val="Ttulo2"/>
          </w:pPr>
        </w:pPrChange>
      </w:pPr>
      <w:bookmarkStart w:id="254" w:name="_Toc1821948"/>
      <w:r>
        <w:rPr>
          <w:rStyle w:val="Refdecomentario"/>
          <w:rFonts w:asciiTheme="minorHAnsi" w:eastAsiaTheme="minorHAnsi" w:hAnsiTheme="minorHAnsi" w:cstheme="minorBidi"/>
          <w:b w:val="0"/>
          <w:bCs w:val="0"/>
          <w:color w:val="auto"/>
        </w:rPr>
        <w:commentReference w:id="255"/>
      </w:r>
      <w:bookmarkEnd w:id="254"/>
    </w:p>
    <w:p w14:paraId="1B2B9FDF" w14:textId="70E4950A" w:rsidR="00C644E3" w:rsidDel="00606D32" w:rsidRDefault="00C644E3">
      <w:pPr>
        <w:pStyle w:val="Ttulo2"/>
        <w:spacing w:line="360" w:lineRule="auto"/>
        <w:rPr>
          <w:del w:id="256" w:author="Galaxy" w:date="2019-02-15T14:43:00Z"/>
          <w:rFonts w:asciiTheme="minorHAnsi" w:hAnsiTheme="minorHAnsi" w:cs="Arial"/>
          <w:b w:val="0"/>
          <w:sz w:val="28"/>
          <w:szCs w:val="28"/>
        </w:rPr>
        <w:pPrChange w:id="257" w:author="Galaxy" w:date="2019-02-14T09:27:00Z">
          <w:pPr>
            <w:pStyle w:val="Ttulo2"/>
          </w:pPr>
        </w:pPrChange>
      </w:pPr>
      <w:del w:id="258" w:author="Galaxy" w:date="2019-02-15T14:43:00Z">
        <w:r w:rsidDel="00606D32">
          <w:rPr>
            <w:rFonts w:asciiTheme="minorHAnsi" w:hAnsiTheme="minorHAnsi" w:cs="Arial"/>
            <w:b w:val="0"/>
            <w:sz w:val="28"/>
            <w:szCs w:val="28"/>
          </w:rPr>
          <w:br w:type="page"/>
        </w:r>
      </w:del>
    </w:p>
    <w:p w14:paraId="0E641407" w14:textId="52DE0403" w:rsidR="00636A66" w:rsidRPr="00DA4ADA" w:rsidRDefault="00636A66">
      <w:pPr>
        <w:pStyle w:val="Ttulo2"/>
        <w:spacing w:line="360" w:lineRule="auto"/>
        <w:rPr>
          <w:rFonts w:asciiTheme="minorHAnsi" w:hAnsiTheme="minorHAnsi" w:cs="Arial"/>
          <w:b w:val="0"/>
          <w:sz w:val="28"/>
          <w:szCs w:val="28"/>
        </w:rPr>
        <w:pPrChange w:id="259" w:author="Galaxy" w:date="2019-02-14T09:27:00Z">
          <w:pPr>
            <w:pStyle w:val="Ttulo2"/>
          </w:pPr>
        </w:pPrChange>
      </w:pPr>
      <w:bookmarkStart w:id="260" w:name="_Toc1821949"/>
      <w:r w:rsidRPr="00DA4ADA">
        <w:rPr>
          <w:rFonts w:asciiTheme="minorHAnsi" w:hAnsiTheme="minorHAnsi" w:cs="Arial"/>
          <w:b w:val="0"/>
          <w:sz w:val="28"/>
          <w:szCs w:val="28"/>
        </w:rPr>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bookmarkEnd w:id="260"/>
    </w:p>
    <w:p w14:paraId="3D5644E5" w14:textId="77777777" w:rsidR="00D15509" w:rsidRDefault="00D1550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6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0EF6F044" w14:textId="49425A3A" w:rsidR="00895214" w:rsidDel="00F96428" w:rsidRDefault="00895214" w:rsidP="00902AC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62" w:author="Galaxy" w:date="2019-01-25T21:38:00Z"/>
          <w:del w:id="263" w:author="BrunoMacias" w:date="2019-02-04T13:49:00Z"/>
          <w:rFonts w:ascii="Arial" w:eastAsia="Calibri" w:hAnsi="Arial" w:cs="Arial"/>
          <w:sz w:val="24"/>
        </w:rPr>
      </w:pPr>
      <w:ins w:id="264" w:author="Galaxy" w:date="2019-01-25T21:38:00Z">
        <w:del w:id="265" w:author="BrunoMacias" w:date="2019-02-04T13:49:00Z">
          <w:r w:rsidDel="00F96428">
            <w:rPr>
              <w:rFonts w:ascii="Arial" w:eastAsia="Calibri" w:hAnsi="Arial" w:cs="Arial"/>
              <w:sz w:val="24"/>
            </w:rPr>
            <w:delText>¿Existen aspectos a mejor</w:delText>
          </w:r>
        </w:del>
      </w:ins>
      <w:ins w:id="266" w:author="Galaxy" w:date="2019-01-25T21:39:00Z">
        <w:del w:id="267" w:author="BrunoMacias" w:date="2019-02-04T13:49:00Z">
          <w:r w:rsidDel="00F96428">
            <w:rPr>
              <w:rFonts w:ascii="Arial" w:eastAsia="Calibri" w:hAnsi="Arial" w:cs="Arial"/>
              <w:sz w:val="24"/>
            </w:rPr>
            <w:delText xml:space="preserve">ar en el departamento de TI de la </w:delText>
          </w:r>
          <w:commentRangeStart w:id="268"/>
          <w:r w:rsidDel="00F96428">
            <w:rPr>
              <w:rFonts w:ascii="Arial" w:eastAsia="Calibri" w:hAnsi="Arial" w:cs="Arial"/>
              <w:sz w:val="24"/>
            </w:rPr>
            <w:delText>empresa</w:delText>
          </w:r>
        </w:del>
      </w:ins>
      <w:commentRangeEnd w:id="268"/>
      <w:del w:id="269" w:author="BrunoMacias" w:date="2019-02-04T13:49:00Z">
        <w:r w:rsidR="002071BA" w:rsidDel="00F96428">
          <w:rPr>
            <w:rStyle w:val="Refdecomentario"/>
          </w:rPr>
          <w:commentReference w:id="268"/>
        </w:r>
      </w:del>
      <w:ins w:id="270" w:author="Galaxy" w:date="2019-01-25T21:39:00Z">
        <w:del w:id="271" w:author="BrunoMacias" w:date="2019-02-04T13:49:00Z">
          <w:r w:rsidDel="00F96428">
            <w:rPr>
              <w:rFonts w:ascii="Arial" w:eastAsia="Calibri" w:hAnsi="Arial" w:cs="Arial"/>
              <w:sz w:val="24"/>
            </w:rPr>
            <w:delText>?</w:delText>
          </w:r>
        </w:del>
      </w:ins>
    </w:p>
    <w:p w14:paraId="30D13E85" w14:textId="16B44711" w:rsidR="00D77630" w:rsidRDefault="00C644E3" w:rsidP="00C644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ascii="Arial" w:eastAsia="Calibri" w:hAnsi="Arial" w:cs="Arial"/>
          <w:sz w:val="24"/>
        </w:rPr>
      </w:pPr>
      <w:r w:rsidRPr="00C644E3">
        <w:rPr>
          <w:rFonts w:ascii="Arial" w:eastAsia="Calibri" w:hAnsi="Arial" w:cs="Arial"/>
          <w:sz w:val="24"/>
        </w:rPr>
        <w:t xml:space="preserve">Realizando un análisis en conjunto con el Ing. Miguel Ángel Robles Montes se han detectado áreas de oportunidad proponiendo una mejora para la gestión de </w:t>
      </w:r>
      <w:commentRangeStart w:id="272"/>
      <w:r w:rsidRPr="00C644E3">
        <w:rPr>
          <w:rFonts w:ascii="Arial" w:eastAsia="Calibri" w:hAnsi="Arial" w:cs="Arial"/>
          <w:sz w:val="24"/>
        </w:rPr>
        <w:t>servicios</w:t>
      </w:r>
      <w:ins w:id="273" w:author="BrunoMacias" w:date="2019-02-04T13:44:00Z">
        <w:r w:rsidR="008635DF">
          <w:rPr>
            <w:rFonts w:ascii="Arial" w:eastAsia="Calibri" w:hAnsi="Arial" w:cs="Arial"/>
            <w:sz w:val="24"/>
          </w:rPr>
          <w:t xml:space="preserve"> de administración</w:t>
        </w:r>
      </w:ins>
      <w:r w:rsidRPr="00C644E3">
        <w:rPr>
          <w:rFonts w:ascii="Arial" w:eastAsia="Calibri" w:hAnsi="Arial" w:cs="Arial"/>
          <w:sz w:val="24"/>
        </w:rPr>
        <w:t xml:space="preserve"> </w:t>
      </w:r>
      <w:commentRangeEnd w:id="272"/>
      <w:r w:rsidR="0047164B">
        <w:rPr>
          <w:rStyle w:val="Refdecomentario"/>
        </w:rPr>
        <w:commentReference w:id="272"/>
      </w:r>
      <w:r w:rsidRPr="00C644E3">
        <w:rPr>
          <w:rFonts w:ascii="Arial" w:eastAsia="Calibri" w:hAnsi="Arial" w:cs="Arial"/>
          <w:sz w:val="24"/>
        </w:rPr>
        <w:t>dentro del área de Tecnologías de la Información</w:t>
      </w:r>
      <w:r w:rsidR="00D77630">
        <w:rPr>
          <w:rFonts w:ascii="Arial" w:eastAsia="Calibri" w:hAnsi="Arial" w:cs="Arial"/>
          <w:sz w:val="24"/>
        </w:rPr>
        <w:t>.</w:t>
      </w:r>
    </w:p>
    <w:p w14:paraId="2C7541AC" w14:textId="152AC32C" w:rsidR="00C644E3" w:rsidRDefault="00D77630" w:rsidP="00D776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274" w:author="BrunoMacias" w:date="2019-02-04T13:44:00Z"/>
          <w:rFonts w:ascii="Arial" w:eastAsia="Calibri" w:hAnsi="Arial" w:cs="Arial"/>
          <w:sz w:val="24"/>
        </w:rPr>
      </w:pPr>
      <w:r>
        <w:rPr>
          <w:rFonts w:ascii="Arial" w:eastAsia="Calibri" w:hAnsi="Arial" w:cs="Arial"/>
          <w:sz w:val="24"/>
        </w:rPr>
        <w:t xml:space="preserve">Se realizará una optimización de procesos tecnológicos y administrativos dentro de las instalaciones del departamento de Telecomunicaciones de la empresa Petróleos Mexicanos, debido a que </w:t>
      </w:r>
      <w:commentRangeStart w:id="275"/>
      <w:r>
        <w:rPr>
          <w:rFonts w:ascii="Arial" w:eastAsia="Calibri" w:hAnsi="Arial" w:cs="Arial"/>
          <w:sz w:val="24"/>
        </w:rPr>
        <w:t xml:space="preserve">se </w:t>
      </w:r>
      <w:commentRangeStart w:id="276"/>
      <w:r>
        <w:rPr>
          <w:rFonts w:ascii="Arial" w:eastAsia="Calibri" w:hAnsi="Arial" w:cs="Arial"/>
          <w:sz w:val="24"/>
        </w:rPr>
        <w:t xml:space="preserve">encontraron </w:t>
      </w:r>
      <w:commentRangeEnd w:id="276"/>
      <w:r w:rsidR="0025427C">
        <w:rPr>
          <w:rStyle w:val="Refdecomentario"/>
        </w:rPr>
        <w:commentReference w:id="276"/>
      </w:r>
      <w:r>
        <w:rPr>
          <w:rFonts w:ascii="Arial" w:eastAsia="Calibri" w:hAnsi="Arial" w:cs="Arial"/>
          <w:sz w:val="24"/>
        </w:rPr>
        <w:t xml:space="preserve">áreas de oportunidad entre los que se encuentran el almacenamiento y uso de la información así como su gestión y maneras de obtener ciertos datos estadísticos a mediano plazo, </w:t>
      </w:r>
      <w:r w:rsidRPr="00C644E3">
        <w:rPr>
          <w:rFonts w:ascii="Arial" w:eastAsia="Calibri" w:hAnsi="Arial" w:cs="Arial"/>
          <w:sz w:val="24"/>
        </w:rPr>
        <w:t>así como también se hará una investigación para gestionar el equipamiento de telecomunicacione</w:t>
      </w:r>
      <w:r>
        <w:rPr>
          <w:rFonts w:ascii="Arial" w:eastAsia="Calibri" w:hAnsi="Arial" w:cs="Arial"/>
          <w:sz w:val="24"/>
        </w:rPr>
        <w:t>s y una transición al uso de la tecnología de Voz sobre IP (VoIP).</w:t>
      </w:r>
      <w:commentRangeEnd w:id="275"/>
      <w:r w:rsidR="00D72CB2">
        <w:rPr>
          <w:rStyle w:val="Refdecomentario"/>
        </w:rPr>
        <w:commentReference w:id="275"/>
      </w:r>
    </w:p>
    <w:p w14:paraId="1D170423" w14:textId="680E2098" w:rsidR="008635DF" w:rsidDel="00B121D3" w:rsidRDefault="008635D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del w:id="277" w:author="Galaxy" w:date="2019-02-15T14:55:00Z"/>
          <w:rFonts w:ascii="Arial" w:eastAsia="Calibri" w:hAnsi="Arial" w:cs="Arial"/>
          <w:sz w:val="24"/>
        </w:rPr>
      </w:pPr>
      <w:ins w:id="278" w:author="BrunoMacias" w:date="2019-02-04T13:44:00Z">
        <w:r>
          <w:rPr>
            <w:rFonts w:ascii="Arial" w:eastAsia="Calibri" w:hAnsi="Arial" w:cs="Arial"/>
            <w:sz w:val="24"/>
          </w:rPr>
          <w:t>He aquí es donde se parte para dar respuesta a la pregunta</w:t>
        </w:r>
      </w:ins>
      <w:ins w:id="279" w:author="BrunoMacias" w:date="2019-02-04T13:48:00Z">
        <w:r w:rsidR="00F96428">
          <w:rPr>
            <w:rFonts w:ascii="Arial" w:eastAsia="Calibri" w:hAnsi="Arial" w:cs="Arial"/>
            <w:sz w:val="24"/>
          </w:rPr>
          <w:t xml:space="preserve"> ¿Cómo se puede mejorar la administración </w:t>
        </w:r>
      </w:ins>
      <w:ins w:id="280" w:author="BrunoMacias" w:date="2019-02-04T13:49:00Z">
        <w:r w:rsidR="00F96428">
          <w:rPr>
            <w:rFonts w:ascii="Arial" w:eastAsia="Calibri" w:hAnsi="Arial" w:cs="Arial"/>
            <w:sz w:val="24"/>
          </w:rPr>
          <w:t>los pases de salida y al mismo tiempo mejorar el tiempo de respuesta</w:t>
        </w:r>
      </w:ins>
      <w:ins w:id="281" w:author="BrunoMacias" w:date="2019-02-04T13:50:00Z">
        <w:r w:rsidR="00F96428">
          <w:rPr>
            <w:rFonts w:ascii="Arial" w:eastAsia="Calibri" w:hAnsi="Arial" w:cs="Arial"/>
            <w:sz w:val="24"/>
          </w:rPr>
          <w:t xml:space="preserve"> y disminuir el tiempo de respuesta en caso de fallo</w:t>
        </w:r>
      </w:ins>
      <w:ins w:id="282" w:author="BrunoMacias" w:date="2019-02-04T13:49:00Z">
        <w:r w:rsidR="00F96428">
          <w:rPr>
            <w:rFonts w:ascii="Arial" w:eastAsia="Calibri" w:hAnsi="Arial" w:cs="Arial"/>
            <w:sz w:val="24"/>
          </w:rPr>
          <w:t xml:space="preserve"> del área de operación?</w:t>
        </w:r>
      </w:ins>
    </w:p>
    <w:p w14:paraId="30611242" w14:textId="44D2F6E8" w:rsidR="00636A66" w:rsidRPr="00DA4ADA" w:rsidRDefault="008A39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83" w:author="Galaxy" w:date="2019-02-15T14:55: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commentRangeStart w:id="284"/>
      <w:del w:id="285" w:author="Galaxy" w:date="2019-02-15T14:55:00Z">
        <w:r w:rsidRPr="00DA4ADA" w:rsidDel="00B121D3">
          <w:rPr>
            <w:rFonts w:cs="Arial"/>
          </w:rPr>
          <w:delText>Elección de un</w:delText>
        </w:r>
        <w:r w:rsidR="00636A66" w:rsidRPr="00DA4ADA" w:rsidDel="00B121D3">
          <w:rPr>
            <w:rFonts w:cs="Arial"/>
          </w:rPr>
          <w:delText xml:space="preserve"> tema que necesite atención, análisis o propuestas para su implementación o mejora.</w:delText>
        </w:r>
        <w:r w:rsidR="001F144B" w:rsidRPr="00DA4ADA" w:rsidDel="00B121D3">
          <w:rPr>
            <w:rFonts w:cs="Arial"/>
          </w:rPr>
          <w:delText xml:space="preserve"> </w:delText>
        </w:r>
        <w:commentRangeEnd w:id="284"/>
        <w:r w:rsidR="00D72CB2" w:rsidDel="00B121D3">
          <w:rPr>
            <w:rStyle w:val="Refdecomentario"/>
          </w:rPr>
          <w:commentReference w:id="284"/>
        </w:r>
        <w:r w:rsidR="001F144B" w:rsidRPr="00DA4ADA" w:rsidDel="00B121D3">
          <w:rPr>
            <w:rFonts w:cs="Arial"/>
          </w:rPr>
          <w:delText>Parte de una duda;</w:delText>
        </w:r>
        <w:r w:rsidR="00636A66" w:rsidRPr="00DA4ADA" w:rsidDel="00B121D3">
          <w:rPr>
            <w:rFonts w:cs="Arial"/>
          </w:rPr>
          <w:delText xml:space="preserve"> es decir, se requiere </w:delText>
        </w:r>
        <w:r w:rsidR="001F144B" w:rsidRPr="00DA4ADA" w:rsidDel="00B121D3">
          <w:rPr>
            <w:rFonts w:cs="Arial"/>
          </w:rPr>
          <w:delText xml:space="preserve">de la </w:delText>
        </w:r>
        <w:commentRangeStart w:id="286"/>
        <w:r w:rsidR="00636A66" w:rsidRPr="00DA4ADA" w:rsidDel="00B121D3">
          <w:rPr>
            <w:rFonts w:cs="Arial"/>
          </w:rPr>
          <w:delText>formula</w:delText>
        </w:r>
        <w:r w:rsidR="001F144B" w:rsidRPr="00DA4ADA" w:rsidDel="00B121D3">
          <w:rPr>
            <w:rFonts w:cs="Arial"/>
          </w:rPr>
          <w:delText>ción de</w:delText>
        </w:r>
        <w:r w:rsidR="00636A66" w:rsidRPr="00DA4ADA" w:rsidDel="00B121D3">
          <w:rPr>
            <w:rFonts w:cs="Arial"/>
          </w:rPr>
          <w:delText xml:space="preserve"> una pregunta </w:delText>
        </w:r>
        <w:commentRangeEnd w:id="286"/>
        <w:r w:rsidR="0047164B" w:rsidDel="00B121D3">
          <w:rPr>
            <w:rStyle w:val="Refdecomentario"/>
          </w:rPr>
          <w:commentReference w:id="286"/>
        </w:r>
        <w:r w:rsidR="00636A66" w:rsidRPr="00DA4ADA" w:rsidDel="00B121D3">
          <w:rPr>
            <w:rFonts w:cs="Arial"/>
          </w:rPr>
          <w:delText>para que guíe el desarrollo del trabajo.</w:delText>
        </w:r>
      </w:del>
    </w:p>
    <w:p w14:paraId="17062CEB"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287"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1F53E11" w14:textId="77777777" w:rsidR="0084794B" w:rsidRDefault="0084794B">
      <w:pPr>
        <w:pStyle w:val="Ttulo2"/>
        <w:spacing w:line="360" w:lineRule="auto"/>
        <w:rPr>
          <w:rFonts w:asciiTheme="minorHAnsi" w:hAnsiTheme="minorHAnsi" w:cs="Arial"/>
          <w:b w:val="0"/>
          <w:sz w:val="28"/>
          <w:szCs w:val="28"/>
        </w:rPr>
        <w:pPrChange w:id="288" w:author="Galaxy" w:date="2019-02-14T09:27:00Z">
          <w:pPr>
            <w:pStyle w:val="Ttulo2"/>
          </w:pPr>
        </w:pPrChange>
      </w:pPr>
      <w:r>
        <w:rPr>
          <w:rFonts w:asciiTheme="minorHAnsi" w:hAnsiTheme="minorHAnsi" w:cs="Arial"/>
          <w:b w:val="0"/>
          <w:sz w:val="28"/>
          <w:szCs w:val="28"/>
        </w:rPr>
        <w:br w:type="page"/>
      </w:r>
    </w:p>
    <w:p w14:paraId="62F5FD06" w14:textId="0258C11E" w:rsidR="00636A66" w:rsidRDefault="00636A66">
      <w:pPr>
        <w:pStyle w:val="Ttulo2"/>
        <w:spacing w:line="360" w:lineRule="auto"/>
        <w:rPr>
          <w:rFonts w:asciiTheme="minorHAnsi" w:hAnsiTheme="minorHAnsi" w:cs="Arial"/>
          <w:b w:val="0"/>
          <w:sz w:val="28"/>
          <w:szCs w:val="28"/>
        </w:rPr>
        <w:pPrChange w:id="289" w:author="Galaxy" w:date="2019-02-14T09:27:00Z">
          <w:pPr>
            <w:pStyle w:val="Ttulo2"/>
          </w:pPr>
        </w:pPrChange>
      </w:pPr>
      <w:bookmarkStart w:id="290" w:name="_Toc1821950"/>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bookmarkEnd w:id="290"/>
    </w:p>
    <w:p w14:paraId="4FC45440" w14:textId="77777777" w:rsidR="00742D73" w:rsidRPr="00742D73" w:rsidRDefault="00742D73">
      <w:pPr>
        <w:spacing w:line="360" w:lineRule="auto"/>
        <w:pPrChange w:id="291" w:author="Galaxy" w:date="2019-02-14T09:27:00Z">
          <w:pPr/>
        </w:pPrChange>
      </w:pPr>
    </w:p>
    <w:p w14:paraId="0B5D491B" w14:textId="4C435FF0" w:rsidR="00C644E3" w:rsidRDefault="00742D73">
      <w:pPr>
        <w:pStyle w:val="Subttulo"/>
        <w:spacing w:line="360" w:lineRule="auto"/>
        <w:pPrChange w:id="292" w:author="Galaxy" w:date="2019-02-14T09:27:00Z">
          <w:pPr>
            <w:pStyle w:val="Subttulo"/>
          </w:pPr>
        </w:pPrChange>
      </w:pPr>
      <w:r>
        <w:t xml:space="preserve">Objetivo </w:t>
      </w:r>
      <w:commentRangeStart w:id="293"/>
      <w:r>
        <w:t>general</w:t>
      </w:r>
      <w:commentRangeEnd w:id="293"/>
      <w:r w:rsidR="008F1A72">
        <w:rPr>
          <w:rStyle w:val="Refdecomentario"/>
          <w:rFonts w:eastAsiaTheme="minorHAnsi"/>
          <w:color w:val="auto"/>
          <w:spacing w:val="0"/>
        </w:rPr>
        <w:commentReference w:id="293"/>
      </w:r>
    </w:p>
    <w:p w14:paraId="11F8BE3A" w14:textId="1B9B79EE" w:rsidR="001F144B" w:rsidRDefault="00C644E3">
      <w:pPr>
        <w:jc w:val="both"/>
        <w:rPr>
          <w:rFonts w:cs="Arial"/>
        </w:rPr>
        <w:pPrChange w:id="294" w:author="invitado1" w:date="2019-02-14T09:27:00Z">
          <w:pPr>
            <w:spacing w:line="360" w:lineRule="auto"/>
            <w:jc w:val="both"/>
          </w:pPr>
        </w:pPrChange>
      </w:pPr>
      <w:r w:rsidRPr="00C644E3">
        <w:rPr>
          <w:rFonts w:ascii="Arial" w:eastAsia="Calibri" w:hAnsi="Arial" w:cs="Arial"/>
          <w:sz w:val="24"/>
        </w:rPr>
        <w:t xml:space="preserve">Optimizar los procesos tecnológicos y administrativos </w:t>
      </w:r>
      <w:r w:rsidR="0084794B">
        <w:rPr>
          <w:rFonts w:ascii="Arial" w:eastAsia="Calibri" w:hAnsi="Arial" w:cs="Arial"/>
          <w:sz w:val="24"/>
        </w:rPr>
        <w:t xml:space="preserve">de personal operativo </w:t>
      </w:r>
      <w:del w:id="295" w:author="Galaxy" w:date="2019-02-23T13:45:00Z">
        <w:r w:rsidRPr="00C644E3" w:rsidDel="00A307F1">
          <w:rPr>
            <w:rFonts w:ascii="Arial" w:eastAsia="Calibri" w:hAnsi="Arial" w:cs="Arial"/>
            <w:sz w:val="24"/>
          </w:rPr>
          <w:delText xml:space="preserve">dentro de las instalaciones del departamento de </w:delText>
        </w:r>
        <w:r w:rsidDel="00A307F1">
          <w:rPr>
            <w:rFonts w:ascii="Arial" w:eastAsia="Calibri" w:hAnsi="Arial" w:cs="Arial"/>
            <w:sz w:val="24"/>
          </w:rPr>
          <w:delText>DCTI</w:delText>
        </w:r>
        <w:r w:rsidRPr="00C644E3" w:rsidDel="00A307F1">
          <w:rPr>
            <w:rFonts w:ascii="Arial" w:eastAsia="Calibri" w:hAnsi="Arial" w:cs="Arial"/>
            <w:sz w:val="24"/>
          </w:rPr>
          <w:delText xml:space="preserve"> PEMEX® </w:delText>
        </w:r>
        <w:r w:rsidDel="00A307F1">
          <w:rPr>
            <w:rFonts w:ascii="Arial" w:eastAsia="Calibri" w:hAnsi="Arial" w:cs="Arial"/>
            <w:sz w:val="24"/>
          </w:rPr>
          <w:delText xml:space="preserve"> Sector C</w:delText>
        </w:r>
        <w:r w:rsidRPr="00C644E3" w:rsidDel="00A307F1">
          <w:rPr>
            <w:rFonts w:ascii="Arial" w:eastAsia="Calibri" w:hAnsi="Arial" w:cs="Arial"/>
            <w:sz w:val="24"/>
          </w:rPr>
          <w:delText>d. Mendoza</w:delText>
        </w:r>
      </w:del>
      <w:ins w:id="296" w:author="Galaxy" w:date="2019-02-23T13:45:00Z">
        <w:r w:rsidR="00A307F1">
          <w:rPr>
            <w:rFonts w:ascii="Arial" w:eastAsia="Calibri" w:hAnsi="Arial" w:cs="Arial"/>
            <w:sz w:val="24"/>
          </w:rPr>
          <w:t>realizando un sistema de control de pases de salida</w:t>
        </w:r>
      </w:ins>
      <w:r w:rsidR="0084794B">
        <w:rPr>
          <w:rFonts w:ascii="Arial" w:eastAsia="Calibri" w:hAnsi="Arial" w:cs="Arial"/>
          <w:sz w:val="24"/>
        </w:rPr>
        <w:t xml:space="preserve"> </w:t>
      </w:r>
      <w:commentRangeStart w:id="297"/>
      <w:del w:id="298" w:author="Galaxy" w:date="2019-02-17T13:42:00Z">
        <w:r w:rsidR="0084794B" w:rsidDel="00AB3944">
          <w:rPr>
            <w:rFonts w:ascii="Arial" w:eastAsia="Calibri" w:hAnsi="Arial" w:cs="Arial"/>
            <w:sz w:val="24"/>
          </w:rPr>
          <w:delText>logrando</w:delText>
        </w:r>
        <w:commentRangeEnd w:id="297"/>
        <w:r w:rsidR="002071BA" w:rsidDel="00AB3944">
          <w:rPr>
            <w:rStyle w:val="Refdecomentario"/>
          </w:rPr>
          <w:commentReference w:id="297"/>
        </w:r>
        <w:r w:rsidR="0084794B" w:rsidDel="00AB3944">
          <w:rPr>
            <w:rFonts w:ascii="Arial" w:eastAsia="Calibri" w:hAnsi="Arial" w:cs="Arial"/>
            <w:sz w:val="24"/>
          </w:rPr>
          <w:delText xml:space="preserve"> una </w:delText>
        </w:r>
      </w:del>
      <w:commentRangeStart w:id="299"/>
      <w:del w:id="300" w:author="Galaxy" w:date="2019-02-17T13:36:00Z">
        <w:r w:rsidR="0084794B" w:rsidDel="00AB3944">
          <w:rPr>
            <w:rFonts w:ascii="Arial" w:eastAsia="Calibri" w:hAnsi="Arial" w:cs="Arial"/>
            <w:sz w:val="24"/>
          </w:rPr>
          <w:delText xml:space="preserve">optimización </w:delText>
        </w:r>
      </w:del>
      <w:commentRangeEnd w:id="299"/>
      <w:del w:id="301" w:author="Galaxy" w:date="2019-02-17T13:42:00Z">
        <w:r w:rsidR="00D72CB2" w:rsidDel="00AB3944">
          <w:rPr>
            <w:rStyle w:val="Refdecomentario"/>
          </w:rPr>
          <w:commentReference w:id="299"/>
        </w:r>
        <w:r w:rsidR="0084794B" w:rsidDel="00AB3944">
          <w:rPr>
            <w:rFonts w:ascii="Arial" w:eastAsia="Calibri" w:hAnsi="Arial" w:cs="Arial"/>
            <w:sz w:val="24"/>
          </w:rPr>
          <w:delText>del tiempo de registro de información</w:delText>
        </w:r>
        <w:r w:rsidR="002C5B6A" w:rsidDel="00AB3944">
          <w:rPr>
            <w:rFonts w:ascii="Arial" w:eastAsia="Calibri" w:hAnsi="Arial" w:cs="Arial"/>
            <w:sz w:val="24"/>
          </w:rPr>
          <w:delText xml:space="preserve"> </w:delText>
        </w:r>
      </w:del>
      <w:r w:rsidR="002C5B6A">
        <w:rPr>
          <w:rFonts w:ascii="Arial" w:eastAsia="Calibri" w:hAnsi="Arial" w:cs="Arial"/>
          <w:sz w:val="24"/>
        </w:rPr>
        <w:t xml:space="preserve">e implantar </w:t>
      </w:r>
      <w:commentRangeStart w:id="302"/>
      <w:del w:id="303" w:author="invitado1" w:date="2019-02-14T09:27:00Z">
        <w:r w:rsidR="002C5B6A">
          <w:rPr>
            <w:rFonts w:ascii="Arial" w:eastAsia="Calibri" w:hAnsi="Arial" w:cs="Arial"/>
            <w:sz w:val="24"/>
          </w:rPr>
          <w:delText>un</w:delText>
        </w:r>
      </w:del>
      <w:del w:id="304" w:author="BrunoMacias" w:date="2019-02-04T13:51:00Z">
        <w:r w:rsidR="002C5B6A" w:rsidDel="00F96428">
          <w:rPr>
            <w:rFonts w:ascii="Arial" w:eastAsia="Calibri" w:hAnsi="Arial" w:cs="Arial"/>
            <w:sz w:val="24"/>
          </w:rPr>
          <w:delText>a</w:delText>
        </w:r>
      </w:del>
      <w:del w:id="305" w:author="invitado1" w:date="2019-02-14T09:27:00Z">
        <w:r w:rsidR="002C5B6A">
          <w:rPr>
            <w:rFonts w:ascii="Arial" w:eastAsia="Calibri" w:hAnsi="Arial" w:cs="Arial"/>
            <w:sz w:val="24"/>
          </w:rPr>
          <w:delText xml:space="preserve"> </w:delText>
        </w:r>
        <w:commentRangeEnd w:id="302"/>
        <w:r w:rsidR="002071BA">
          <w:rPr>
            <w:rStyle w:val="Refdecomentario"/>
          </w:rPr>
          <w:commentReference w:id="302"/>
        </w:r>
      </w:del>
      <w:ins w:id="306" w:author="invitado1" w:date="2019-02-14T09:27:00Z">
        <w:r w:rsidR="002C5B6A">
          <w:rPr>
            <w:rFonts w:ascii="Arial" w:eastAsia="Calibri" w:hAnsi="Arial" w:cs="Arial"/>
            <w:sz w:val="24"/>
          </w:rPr>
          <w:t xml:space="preserve">un </w:t>
        </w:r>
      </w:ins>
      <w:r w:rsidR="002C5B6A">
        <w:rPr>
          <w:rFonts w:ascii="Arial" w:eastAsia="Calibri" w:hAnsi="Arial" w:cs="Arial"/>
          <w:sz w:val="24"/>
        </w:rPr>
        <w:t>servidor</w:t>
      </w:r>
      <w:ins w:id="307" w:author="Galaxy" w:date="2019-02-17T13:42:00Z">
        <w:r w:rsidR="00AB3944">
          <w:rPr>
            <w:rFonts w:ascii="Arial" w:eastAsia="Calibri" w:hAnsi="Arial" w:cs="Arial"/>
            <w:sz w:val="24"/>
          </w:rPr>
          <w:t xml:space="preserve"> de con tecnología Voz sobre IP (VoIP)</w:t>
        </w:r>
      </w:ins>
      <w:ins w:id="308" w:author="BrunoMacias" w:date="2019-02-04T13:51:00Z">
        <w:r w:rsidR="00F96428">
          <w:rPr>
            <w:rFonts w:ascii="Arial" w:eastAsia="Calibri" w:hAnsi="Arial" w:cs="Arial"/>
            <w:sz w:val="24"/>
          </w:rPr>
          <w:t xml:space="preserve"> que sea capaz de configurar y administrar</w:t>
        </w:r>
      </w:ins>
      <w:r w:rsidR="002C5B6A">
        <w:rPr>
          <w:rFonts w:ascii="Arial" w:eastAsia="Calibri" w:hAnsi="Arial" w:cs="Arial"/>
          <w:sz w:val="24"/>
        </w:rPr>
        <w:t xml:space="preserve"> </w:t>
      </w:r>
      <w:del w:id="309" w:author="Galaxy" w:date="2019-02-17T13:42:00Z">
        <w:r w:rsidR="002C5B6A" w:rsidDel="00AB3944">
          <w:rPr>
            <w:rFonts w:ascii="Arial" w:eastAsia="Calibri" w:hAnsi="Arial" w:cs="Arial"/>
            <w:sz w:val="24"/>
          </w:rPr>
          <w:delText xml:space="preserve">en </w:delText>
        </w:r>
      </w:del>
      <w:ins w:id="310" w:author="Galaxy" w:date="2019-02-17T13:42:00Z">
        <w:r w:rsidR="00AB3944">
          <w:rPr>
            <w:rFonts w:ascii="Arial" w:eastAsia="Calibri" w:hAnsi="Arial" w:cs="Arial"/>
            <w:sz w:val="24"/>
          </w:rPr>
          <w:t xml:space="preserve">una </w:t>
        </w:r>
      </w:ins>
      <w:r w:rsidR="002C5B6A">
        <w:rPr>
          <w:rFonts w:ascii="Arial" w:eastAsia="Calibri" w:hAnsi="Arial" w:cs="Arial"/>
          <w:sz w:val="24"/>
        </w:rPr>
        <w:t>prueba piloto que permita la transición a la tecnología VoIP</w:t>
      </w:r>
      <w:r w:rsidR="0084794B">
        <w:rPr>
          <w:rFonts w:ascii="Arial" w:eastAsia="Calibri" w:hAnsi="Arial" w:cs="Arial"/>
          <w:sz w:val="24"/>
        </w:rPr>
        <w:t>.</w:t>
      </w:r>
    </w:p>
    <w:p w14:paraId="080FEF0C" w14:textId="0635A01D" w:rsidR="00742D73" w:rsidRDefault="00742D73">
      <w:pPr>
        <w:pStyle w:val="Subttulo"/>
        <w:jc w:val="both"/>
        <w:pPrChange w:id="311" w:author="invitado1" w:date="2019-02-14T09:27:00Z">
          <w:pPr>
            <w:pStyle w:val="Subttulo"/>
            <w:spacing w:line="360" w:lineRule="auto"/>
            <w:jc w:val="both"/>
          </w:pPr>
        </w:pPrChange>
      </w:pPr>
      <w:commentRangeStart w:id="312"/>
      <w:r>
        <w:t>Objetivos</w:t>
      </w:r>
      <w:commentRangeEnd w:id="312"/>
      <w:r w:rsidR="008F1A72">
        <w:rPr>
          <w:rStyle w:val="Refdecomentario"/>
          <w:rFonts w:eastAsiaTheme="minorHAnsi"/>
          <w:color w:val="auto"/>
          <w:spacing w:val="0"/>
        </w:rPr>
        <w:commentReference w:id="312"/>
      </w:r>
      <w:r>
        <w:t xml:space="preserve"> </w:t>
      </w:r>
      <w:commentRangeStart w:id="313"/>
      <w:r>
        <w:t>específicos</w:t>
      </w:r>
      <w:commentRangeEnd w:id="313"/>
      <w:r w:rsidR="00515C56">
        <w:rPr>
          <w:rStyle w:val="Refdecomentario"/>
          <w:rFonts w:eastAsiaTheme="minorHAnsi"/>
          <w:color w:val="auto"/>
          <w:spacing w:val="0"/>
        </w:rPr>
        <w:commentReference w:id="313"/>
      </w:r>
    </w:p>
    <w:p w14:paraId="7EAB219E" w14:textId="50FACBBA" w:rsidR="00742D73" w:rsidRPr="000A4BDB" w:rsidRDefault="0084794B">
      <w:pPr>
        <w:pStyle w:val="Prrafodelista"/>
        <w:numPr>
          <w:ilvl w:val="0"/>
          <w:numId w:val="12"/>
        </w:numPr>
        <w:jc w:val="both"/>
        <w:rPr>
          <w:ins w:id="314" w:author="Galaxy" w:date="2019-01-25T21:54:00Z"/>
          <w:rFonts w:ascii="Arial" w:hAnsi="Arial"/>
          <w:sz w:val="24"/>
        </w:rPr>
        <w:pPrChange w:id="315" w:author="invitado1" w:date="2019-02-14T09:27:00Z">
          <w:pPr>
            <w:pStyle w:val="Prrafodelista"/>
            <w:numPr>
              <w:numId w:val="12"/>
            </w:numPr>
            <w:spacing w:line="360" w:lineRule="auto"/>
            <w:ind w:hanging="360"/>
            <w:jc w:val="both"/>
          </w:pPr>
        </w:pPrChange>
      </w:pPr>
      <w:r w:rsidRPr="000A4BDB">
        <w:rPr>
          <w:rFonts w:ascii="Arial" w:hAnsi="Arial"/>
          <w:sz w:val="24"/>
        </w:rPr>
        <w:t>Di</w:t>
      </w:r>
      <w:r w:rsidR="002C5B6A" w:rsidRPr="00D72CB2">
        <w:rPr>
          <w:rFonts w:ascii="Arial" w:hAnsi="Arial"/>
          <w:sz w:val="24"/>
        </w:rPr>
        <w:t>señar un modelo de datos</w:t>
      </w:r>
      <w:del w:id="316" w:author="BrunoMacias" w:date="2019-02-04T13:53:00Z">
        <w:r w:rsidR="002C5B6A" w:rsidRPr="002C5B6A" w:rsidDel="00F96428">
          <w:rPr>
            <w:rFonts w:ascii="Arial" w:eastAsia="Calibri" w:hAnsi="Arial" w:cs="Arial"/>
            <w:sz w:val="24"/>
            <w:rPrChange w:id="317" w:author="Galaxy" w:date="2019-01-25T21:59:00Z">
              <w:rPr/>
            </w:rPrChange>
          </w:rPr>
          <w:delText xml:space="preserve"> que se adecue  las </w:delText>
        </w:r>
        <w:commentRangeStart w:id="318"/>
        <w:r w:rsidR="002C5B6A" w:rsidRPr="002C5B6A" w:rsidDel="00F96428">
          <w:rPr>
            <w:rFonts w:ascii="Arial" w:eastAsia="Calibri" w:hAnsi="Arial" w:cs="Arial"/>
            <w:sz w:val="24"/>
            <w:rPrChange w:id="319" w:author="Galaxy" w:date="2019-01-25T21:59:00Z">
              <w:rPr/>
            </w:rPrChange>
          </w:rPr>
          <w:delText>necesidades</w:delText>
        </w:r>
        <w:commentRangeEnd w:id="318"/>
        <w:r w:rsidR="002071BA" w:rsidDel="00F96428">
          <w:rPr>
            <w:rStyle w:val="Refdecomentario"/>
          </w:rPr>
          <w:commentReference w:id="318"/>
        </w:r>
      </w:del>
    </w:p>
    <w:p w14:paraId="06E68F27" w14:textId="621A265E" w:rsidR="0084794B" w:rsidRDefault="0084794B">
      <w:pPr>
        <w:pStyle w:val="Prrafodelista"/>
        <w:numPr>
          <w:ilvl w:val="0"/>
          <w:numId w:val="12"/>
        </w:numPr>
        <w:jc w:val="both"/>
        <w:rPr>
          <w:ins w:id="320" w:author="BrunoMacias" w:date="2019-02-04T13:54:00Z"/>
          <w:rFonts w:ascii="Arial" w:eastAsia="Calibri" w:hAnsi="Arial" w:cs="Arial"/>
          <w:sz w:val="24"/>
        </w:rPr>
        <w:pPrChange w:id="321" w:author="invitado1" w:date="2019-02-14T09:27:00Z">
          <w:pPr>
            <w:pStyle w:val="Prrafodelista"/>
            <w:numPr>
              <w:numId w:val="12"/>
            </w:numPr>
            <w:spacing w:line="360" w:lineRule="auto"/>
            <w:ind w:hanging="360"/>
            <w:jc w:val="both"/>
          </w:pPr>
        </w:pPrChange>
      </w:pPr>
      <w:ins w:id="322" w:author="Galaxy" w:date="2019-01-25T21:55:00Z">
        <w:r w:rsidRPr="00D72CB2">
          <w:rPr>
            <w:rFonts w:ascii="Arial" w:hAnsi="Arial"/>
            <w:sz w:val="24"/>
          </w:rPr>
          <w:t>Obtener requerimientos de la empresa</w:t>
        </w:r>
      </w:ins>
    </w:p>
    <w:p w14:paraId="4F17243F" w14:textId="6DA953D6" w:rsidR="00F96428" w:rsidRPr="000A4BDB" w:rsidRDefault="00F96428">
      <w:pPr>
        <w:pStyle w:val="Prrafodelista"/>
        <w:numPr>
          <w:ilvl w:val="0"/>
          <w:numId w:val="12"/>
        </w:numPr>
        <w:jc w:val="both"/>
        <w:rPr>
          <w:ins w:id="323" w:author="Galaxy" w:date="2019-01-25T21:55:00Z"/>
          <w:rFonts w:ascii="Arial" w:hAnsi="Arial"/>
          <w:sz w:val="24"/>
        </w:rPr>
        <w:pPrChange w:id="324" w:author="invitado1" w:date="2019-02-14T09:27:00Z">
          <w:pPr>
            <w:pStyle w:val="Prrafodelista"/>
            <w:numPr>
              <w:numId w:val="12"/>
            </w:numPr>
            <w:spacing w:line="360" w:lineRule="auto"/>
            <w:ind w:hanging="360"/>
            <w:jc w:val="both"/>
          </w:pPr>
        </w:pPrChange>
      </w:pPr>
      <w:ins w:id="325" w:author="BrunoMacias" w:date="2019-02-04T13:54:00Z">
        <w:r>
          <w:rPr>
            <w:rFonts w:ascii="Arial" w:eastAsia="Calibri" w:hAnsi="Arial" w:cs="Arial"/>
            <w:sz w:val="24"/>
          </w:rPr>
          <w:t>Encaminar el desarrollo del proyecto a la metodología PSP</w:t>
        </w:r>
      </w:ins>
    </w:p>
    <w:p w14:paraId="61A06A48" w14:textId="0BF2DCD6" w:rsidR="0084794B" w:rsidRPr="00D72CB2" w:rsidRDefault="002C5B6A">
      <w:pPr>
        <w:pStyle w:val="Prrafodelista"/>
        <w:numPr>
          <w:ilvl w:val="0"/>
          <w:numId w:val="12"/>
        </w:numPr>
        <w:jc w:val="both"/>
        <w:rPr>
          <w:ins w:id="326" w:author="Galaxy" w:date="2019-01-25T21:55:00Z"/>
          <w:rFonts w:ascii="Arial" w:hAnsi="Arial"/>
          <w:sz w:val="24"/>
        </w:rPr>
        <w:pPrChange w:id="327" w:author="invitado1" w:date="2019-02-14T09:27:00Z">
          <w:pPr>
            <w:pStyle w:val="Prrafodelista"/>
            <w:numPr>
              <w:numId w:val="12"/>
            </w:numPr>
            <w:spacing w:line="360" w:lineRule="auto"/>
            <w:ind w:hanging="360"/>
            <w:jc w:val="both"/>
          </w:pPr>
        </w:pPrChange>
      </w:pPr>
      <w:ins w:id="328" w:author="Galaxy" w:date="2019-01-25T21:55:00Z">
        <w:r w:rsidRPr="00D72CB2">
          <w:rPr>
            <w:rFonts w:ascii="Arial" w:hAnsi="Arial"/>
            <w:sz w:val="24"/>
          </w:rPr>
          <w:t>Crear diseños de prototipos para el desarrollo del sistema</w:t>
        </w:r>
      </w:ins>
    </w:p>
    <w:p w14:paraId="2751E60A" w14:textId="044889DB" w:rsidR="002C5B6A" w:rsidRPr="00D72CB2" w:rsidRDefault="002C5B6A">
      <w:pPr>
        <w:pStyle w:val="Prrafodelista"/>
        <w:numPr>
          <w:ilvl w:val="0"/>
          <w:numId w:val="12"/>
        </w:numPr>
        <w:jc w:val="both"/>
        <w:rPr>
          <w:rFonts w:ascii="Arial" w:hAnsi="Arial"/>
          <w:sz w:val="24"/>
        </w:rPr>
        <w:pPrChange w:id="329" w:author="invitado1" w:date="2019-02-14T09:27:00Z">
          <w:pPr>
            <w:pStyle w:val="Prrafodelista"/>
            <w:numPr>
              <w:numId w:val="12"/>
            </w:numPr>
            <w:spacing w:line="360" w:lineRule="auto"/>
            <w:ind w:hanging="360"/>
            <w:jc w:val="both"/>
          </w:pPr>
        </w:pPrChange>
      </w:pPr>
      <w:ins w:id="330" w:author="Galaxy" w:date="2019-01-25T21:57:00Z">
        <w:r w:rsidRPr="00D72CB2">
          <w:rPr>
            <w:rFonts w:ascii="Arial" w:hAnsi="Arial"/>
            <w:sz w:val="24"/>
          </w:rPr>
          <w:t xml:space="preserve">Elegir el mejor sistema operativo que </w:t>
        </w:r>
      </w:ins>
      <w:ins w:id="331" w:author="Galaxy" w:date="2019-01-25T21:58:00Z">
        <w:r w:rsidRPr="00D72CB2">
          <w:rPr>
            <w:rFonts w:ascii="Arial" w:hAnsi="Arial"/>
            <w:sz w:val="24"/>
          </w:rPr>
          <w:t xml:space="preserve">se adecue a las </w:t>
        </w:r>
      </w:ins>
      <w:ins w:id="332" w:author="Galaxy" w:date="2019-01-25T21:59:00Z">
        <w:r w:rsidRPr="00D72CB2">
          <w:rPr>
            <w:rFonts w:ascii="Arial" w:hAnsi="Arial"/>
            <w:sz w:val="24"/>
          </w:rPr>
          <w:t>necesidades</w:t>
        </w:r>
      </w:ins>
      <w:ins w:id="333" w:author="Galaxy" w:date="2019-01-25T21:58:00Z">
        <w:r w:rsidRPr="00D72CB2">
          <w:rPr>
            <w:rFonts w:ascii="Arial" w:hAnsi="Arial"/>
            <w:sz w:val="24"/>
          </w:rPr>
          <w:t xml:space="preserve"> </w:t>
        </w:r>
      </w:ins>
      <w:ins w:id="334" w:author="Galaxy" w:date="2019-01-25T21:59:00Z">
        <w:r w:rsidRPr="00D72CB2">
          <w:rPr>
            <w:rFonts w:ascii="Arial" w:hAnsi="Arial"/>
            <w:sz w:val="24"/>
          </w:rPr>
          <w:t>de voz de la empresa</w:t>
        </w:r>
      </w:ins>
    </w:p>
    <w:p w14:paraId="0EA671E4"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3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26C01DC" w14:textId="304C6379" w:rsidR="00556FD3" w:rsidRPr="00DA4ADA" w:rsidRDefault="00556FD3">
      <w:pPr>
        <w:pStyle w:val="Ttulo2"/>
        <w:spacing w:line="360" w:lineRule="auto"/>
        <w:rPr>
          <w:rFonts w:asciiTheme="minorHAnsi" w:hAnsiTheme="minorHAnsi" w:cs="Arial"/>
          <w:b w:val="0"/>
          <w:sz w:val="28"/>
          <w:szCs w:val="28"/>
        </w:rPr>
        <w:pPrChange w:id="336" w:author="Galaxy" w:date="2019-02-14T09:27:00Z">
          <w:pPr>
            <w:pStyle w:val="Ttulo2"/>
          </w:pPr>
        </w:pPrChange>
      </w:pPr>
      <w:bookmarkStart w:id="337" w:name="_Toc1821951"/>
      <w:r w:rsidRPr="00DA4ADA">
        <w:rPr>
          <w:rFonts w:asciiTheme="minorHAnsi" w:hAnsiTheme="minorHAnsi" w:cs="Arial"/>
          <w:b w:val="0"/>
          <w:sz w:val="28"/>
          <w:szCs w:val="28"/>
        </w:rPr>
        <w:t xml:space="preserve">1.4 </w:t>
      </w:r>
      <w:commentRangeStart w:id="338"/>
      <w:r w:rsidRPr="00DA4ADA">
        <w:rPr>
          <w:rFonts w:asciiTheme="minorHAnsi" w:hAnsiTheme="minorHAnsi" w:cs="Arial"/>
          <w:b w:val="0"/>
          <w:sz w:val="28"/>
          <w:szCs w:val="28"/>
        </w:rPr>
        <w:t>Definición</w:t>
      </w:r>
      <w:commentRangeEnd w:id="338"/>
      <w:r w:rsidR="008F1A72">
        <w:rPr>
          <w:rStyle w:val="Refdecomentario"/>
          <w:rFonts w:asciiTheme="minorHAnsi" w:eastAsiaTheme="minorHAnsi" w:hAnsiTheme="minorHAnsi" w:cstheme="minorBidi"/>
          <w:b w:val="0"/>
          <w:bCs w:val="0"/>
          <w:color w:val="auto"/>
        </w:rPr>
        <w:commentReference w:id="338"/>
      </w:r>
      <w:r w:rsidRPr="00DA4ADA">
        <w:rPr>
          <w:rFonts w:asciiTheme="minorHAnsi" w:hAnsiTheme="minorHAnsi" w:cs="Arial"/>
          <w:b w:val="0"/>
          <w:sz w:val="28"/>
          <w:szCs w:val="28"/>
        </w:rPr>
        <w:t xml:space="preserve"> de </w:t>
      </w:r>
      <w:commentRangeStart w:id="339"/>
      <w:r w:rsidRPr="00DA4ADA">
        <w:rPr>
          <w:rFonts w:asciiTheme="minorHAnsi" w:hAnsiTheme="minorHAnsi" w:cs="Arial"/>
          <w:b w:val="0"/>
          <w:sz w:val="28"/>
          <w:szCs w:val="28"/>
        </w:rPr>
        <w:t>variables</w:t>
      </w:r>
      <w:commentRangeEnd w:id="339"/>
      <w:r w:rsidR="00E27B3E">
        <w:rPr>
          <w:rStyle w:val="Refdecomentario"/>
          <w:rFonts w:asciiTheme="minorHAnsi" w:eastAsiaTheme="minorHAnsi" w:hAnsiTheme="minorHAnsi" w:cstheme="minorBidi"/>
          <w:b w:val="0"/>
          <w:bCs w:val="0"/>
          <w:color w:val="auto"/>
        </w:rPr>
        <w:commentReference w:id="339"/>
      </w:r>
      <w:bookmarkEnd w:id="337"/>
      <w:r w:rsidRPr="00DA4ADA">
        <w:rPr>
          <w:rFonts w:asciiTheme="minorHAnsi" w:hAnsiTheme="minorHAnsi" w:cs="Arial"/>
          <w:b w:val="0"/>
          <w:sz w:val="28"/>
          <w:szCs w:val="28"/>
        </w:rPr>
        <w:t xml:space="preserve"> </w:t>
      </w:r>
    </w:p>
    <w:p w14:paraId="24901A15" w14:textId="77777777" w:rsidR="00556FD3" w:rsidRDefault="00556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40" w:author="Galaxy" w:date="2019-01-25T21:59:00Z"/>
          <w:rFonts w:cs="Arial"/>
        </w:rPr>
        <w:pPrChange w:id="34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Definición d</w:t>
      </w:r>
      <w:r w:rsidR="001F144B" w:rsidRPr="00DA4ADA">
        <w:rPr>
          <w:rFonts w:cs="Arial"/>
        </w:rPr>
        <w:t>e las variables que se utilizará</w:t>
      </w:r>
      <w:r w:rsidRPr="00DA4ADA">
        <w:rPr>
          <w:rFonts w:cs="Arial"/>
        </w:rPr>
        <w:t>n para medir y cumplir los objetivos.</w:t>
      </w:r>
      <w:r w:rsidR="00FD1A52" w:rsidRPr="00DA4ADA">
        <w:rPr>
          <w:rFonts w:cs="Arial"/>
        </w:rPr>
        <w:t xml:space="preserve"> </w:t>
      </w:r>
    </w:p>
    <w:p w14:paraId="64E3D377" w14:textId="21F9E805" w:rsidR="002C5B6A" w:rsidRDefault="002C5B6A">
      <w:pPr>
        <w:pStyle w:val="Prrafodelista"/>
        <w:numPr>
          <w:ilvl w:val="0"/>
          <w:numId w:val="12"/>
        </w:numPr>
        <w:rPr>
          <w:ins w:id="342" w:author="Galaxy" w:date="2019-02-23T13:46:00Z"/>
          <w:rFonts w:ascii="Arial" w:hAnsi="Arial"/>
          <w:sz w:val="24"/>
        </w:rPr>
        <w:pPrChange w:id="343" w:author="invitado1" w:date="2019-02-14T09:27:00Z">
          <w:pPr>
            <w:pStyle w:val="Prrafodelista"/>
            <w:numPr>
              <w:numId w:val="12"/>
            </w:numPr>
            <w:spacing w:line="360" w:lineRule="auto"/>
            <w:ind w:hanging="360"/>
          </w:pPr>
        </w:pPrChange>
      </w:pPr>
      <w:ins w:id="344" w:author="Galaxy" w:date="2019-01-25T21:59:00Z">
        <w:r w:rsidRPr="000A4BDB">
          <w:rPr>
            <w:rFonts w:ascii="Arial" w:hAnsi="Arial"/>
            <w:sz w:val="24"/>
          </w:rPr>
          <w:t>Documentación</w:t>
        </w:r>
      </w:ins>
      <w:ins w:id="345" w:author="Galaxy" w:date="2019-02-23T13:46:00Z">
        <w:r w:rsidR="00A307F1">
          <w:rPr>
            <w:rFonts w:ascii="Arial" w:hAnsi="Arial"/>
            <w:sz w:val="24"/>
          </w:rPr>
          <w:t>:</w:t>
        </w:r>
      </w:ins>
    </w:p>
    <w:p w14:paraId="511EB45B" w14:textId="7422BAD0" w:rsidR="00A307F1" w:rsidRPr="00A307F1" w:rsidRDefault="00A307F1">
      <w:pPr>
        <w:ind w:left="360"/>
        <w:rPr>
          <w:ins w:id="346" w:author="Galaxy" w:date="2019-01-25T21:59:00Z"/>
          <w:rFonts w:ascii="Arial" w:hAnsi="Arial"/>
          <w:sz w:val="24"/>
          <w:rPrChange w:id="347" w:author="Galaxy" w:date="2019-02-23T13:46:00Z">
            <w:rPr>
              <w:ins w:id="348" w:author="Galaxy" w:date="2019-01-25T21:59:00Z"/>
            </w:rPr>
          </w:rPrChange>
        </w:rPr>
        <w:pPrChange w:id="349" w:author="Galaxy" w:date="2019-02-23T13:46:00Z">
          <w:pPr>
            <w:pStyle w:val="Prrafodelista"/>
            <w:numPr>
              <w:numId w:val="12"/>
            </w:numPr>
            <w:spacing w:line="360" w:lineRule="auto"/>
            <w:ind w:hanging="360"/>
          </w:pPr>
        </w:pPrChange>
      </w:pPr>
      <w:ins w:id="350" w:author="Galaxy" w:date="2019-02-23T13:46:00Z">
        <w:r>
          <w:rPr>
            <w:rFonts w:ascii="Arial" w:hAnsi="Arial"/>
            <w:sz w:val="24"/>
          </w:rPr>
          <w:t>A partir de la documentación se pretende llevar un registro de lo que se va realizando en el proyecto a fin de evitar errores pasados y buscar la mejora continua</w:t>
        </w:r>
      </w:ins>
      <w:ins w:id="351" w:author="Galaxy" w:date="2019-02-23T13:47:00Z">
        <w:r>
          <w:rPr>
            <w:rFonts w:ascii="Arial" w:hAnsi="Arial"/>
            <w:sz w:val="24"/>
          </w:rPr>
          <w:t>.</w:t>
        </w:r>
      </w:ins>
    </w:p>
    <w:p w14:paraId="533B8FFC" w14:textId="6F2F503C" w:rsidR="002C5B6A" w:rsidRDefault="002C5B6A">
      <w:pPr>
        <w:pStyle w:val="Prrafodelista"/>
        <w:numPr>
          <w:ilvl w:val="0"/>
          <w:numId w:val="12"/>
        </w:numPr>
        <w:rPr>
          <w:ins w:id="352" w:author="Galaxy" w:date="2019-02-23T13:47:00Z"/>
          <w:rFonts w:ascii="Arial" w:hAnsi="Arial"/>
          <w:sz w:val="24"/>
        </w:rPr>
        <w:pPrChange w:id="353" w:author="invitado1" w:date="2019-02-14T09:27:00Z">
          <w:pPr>
            <w:pStyle w:val="Prrafodelista"/>
            <w:numPr>
              <w:numId w:val="12"/>
            </w:numPr>
            <w:spacing w:line="360" w:lineRule="auto"/>
            <w:ind w:hanging="360"/>
          </w:pPr>
        </w:pPrChange>
      </w:pPr>
      <w:ins w:id="354" w:author="Galaxy" w:date="2019-01-25T22:00:00Z">
        <w:r w:rsidRPr="00D72CB2">
          <w:rPr>
            <w:rFonts w:ascii="Arial" w:hAnsi="Arial"/>
            <w:sz w:val="24"/>
          </w:rPr>
          <w:t>Diagramas</w:t>
        </w:r>
      </w:ins>
      <w:ins w:id="355" w:author="Galaxy" w:date="2019-02-23T13:47:00Z">
        <w:r w:rsidR="00A307F1">
          <w:rPr>
            <w:rFonts w:ascii="Arial" w:hAnsi="Arial"/>
            <w:sz w:val="24"/>
          </w:rPr>
          <w:t>:</w:t>
        </w:r>
      </w:ins>
    </w:p>
    <w:p w14:paraId="24ABD5A1" w14:textId="2F6C987D" w:rsidR="00A307F1" w:rsidRPr="00A307F1" w:rsidRDefault="00A307F1">
      <w:pPr>
        <w:ind w:left="360"/>
        <w:rPr>
          <w:ins w:id="356" w:author="Galaxy" w:date="2019-01-25T22:00:00Z"/>
          <w:rFonts w:ascii="Arial" w:hAnsi="Arial"/>
          <w:sz w:val="24"/>
          <w:rPrChange w:id="357" w:author="Galaxy" w:date="2019-02-23T13:47:00Z">
            <w:rPr>
              <w:ins w:id="358" w:author="Galaxy" w:date="2019-01-25T22:00:00Z"/>
            </w:rPr>
          </w:rPrChange>
        </w:rPr>
        <w:pPrChange w:id="359" w:author="Galaxy" w:date="2019-02-23T13:47:00Z">
          <w:pPr>
            <w:pStyle w:val="Prrafodelista"/>
            <w:numPr>
              <w:numId w:val="12"/>
            </w:numPr>
            <w:spacing w:line="360" w:lineRule="auto"/>
            <w:ind w:hanging="360"/>
          </w:pPr>
        </w:pPrChange>
      </w:pPr>
      <w:ins w:id="360" w:author="Galaxy" w:date="2019-02-23T13:47:00Z">
        <w:r>
          <w:rPr>
            <w:rFonts w:ascii="Arial" w:hAnsi="Arial"/>
            <w:sz w:val="24"/>
          </w:rPr>
          <w:t>Permiten visualizar de manera gráfica la realización de la parte lógica y desarrollo técnico del proyecto con el fin de tener un vistazo rápido del avance del mismo.</w:t>
        </w:r>
      </w:ins>
    </w:p>
    <w:p w14:paraId="1428547F" w14:textId="73BADF59" w:rsidR="002C5B6A" w:rsidRDefault="002C5B6A">
      <w:pPr>
        <w:pStyle w:val="Prrafodelista"/>
        <w:numPr>
          <w:ilvl w:val="0"/>
          <w:numId w:val="12"/>
        </w:numPr>
        <w:rPr>
          <w:ins w:id="361" w:author="Galaxy" w:date="2019-02-23T13:47:00Z"/>
          <w:rFonts w:ascii="Arial" w:hAnsi="Arial"/>
          <w:sz w:val="24"/>
        </w:rPr>
        <w:pPrChange w:id="362" w:author="invitado1" w:date="2019-02-14T09:27:00Z">
          <w:pPr>
            <w:pStyle w:val="Prrafodelista"/>
            <w:numPr>
              <w:numId w:val="12"/>
            </w:numPr>
            <w:spacing w:line="360" w:lineRule="auto"/>
            <w:ind w:hanging="360"/>
          </w:pPr>
        </w:pPrChange>
      </w:pPr>
      <w:ins w:id="363" w:author="Galaxy" w:date="2019-01-25T22:00:00Z">
        <w:r w:rsidRPr="00D72CB2">
          <w:rPr>
            <w:rFonts w:ascii="Arial" w:hAnsi="Arial"/>
            <w:sz w:val="24"/>
          </w:rPr>
          <w:t>Gráficos</w:t>
        </w:r>
      </w:ins>
    </w:p>
    <w:p w14:paraId="6E61B367" w14:textId="03020785" w:rsidR="002C5B6A" w:rsidRPr="00A307F1" w:rsidRDefault="00A307F1">
      <w:pPr>
        <w:ind w:left="360"/>
        <w:rPr>
          <w:rFonts w:ascii="Arial" w:hAnsi="Arial"/>
          <w:sz w:val="24"/>
          <w:rPrChange w:id="364" w:author="Galaxy" w:date="2019-02-23T13:48:00Z">
            <w:rPr/>
          </w:rPrChange>
        </w:rPr>
        <w:pPrChange w:id="365" w:author="Galaxy" w:date="2019-02-23T13:48:00Z">
          <w:pPr>
            <w:pStyle w:val="Prrafodelista"/>
            <w:numPr>
              <w:numId w:val="12"/>
            </w:numPr>
            <w:spacing w:line="360" w:lineRule="auto"/>
            <w:ind w:hanging="360"/>
          </w:pPr>
        </w:pPrChange>
      </w:pPr>
      <w:ins w:id="366" w:author="Galaxy" w:date="2019-02-23T13:47:00Z">
        <w:r>
          <w:rPr>
            <w:rFonts w:ascii="Arial" w:hAnsi="Arial"/>
            <w:sz w:val="24"/>
          </w:rPr>
          <w:t>Nos muestran estadísticas que permiten saber si estamos optimizando tiempo y recursos ocupados.</w:t>
        </w:r>
      </w:ins>
    </w:p>
    <w:p w14:paraId="47456435"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67"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FC74713" w14:textId="77777777" w:rsidR="00902AC5" w:rsidRDefault="00902AC5" w:rsidP="00C43434">
      <w:pPr>
        <w:pStyle w:val="Ttulo2"/>
        <w:spacing w:line="360" w:lineRule="auto"/>
        <w:rPr>
          <w:ins w:id="368" w:author="Galaxy" w:date="2019-02-07T06:52:00Z"/>
          <w:rFonts w:asciiTheme="minorHAnsi" w:hAnsiTheme="minorHAnsi" w:cs="Arial"/>
          <w:b w:val="0"/>
          <w:sz w:val="28"/>
          <w:szCs w:val="28"/>
        </w:rPr>
      </w:pPr>
      <w:ins w:id="369" w:author="Galaxy" w:date="2019-02-07T06:52:00Z">
        <w:r>
          <w:rPr>
            <w:rFonts w:asciiTheme="minorHAnsi" w:hAnsiTheme="minorHAnsi" w:cs="Arial"/>
            <w:b w:val="0"/>
            <w:sz w:val="28"/>
            <w:szCs w:val="28"/>
          </w:rPr>
          <w:br w:type="page"/>
        </w:r>
      </w:ins>
    </w:p>
    <w:p w14:paraId="4C221128" w14:textId="76B895C4" w:rsidR="00636A66" w:rsidRDefault="00636A66">
      <w:pPr>
        <w:pStyle w:val="Ttulo2"/>
        <w:spacing w:line="360" w:lineRule="auto"/>
        <w:rPr>
          <w:ins w:id="370" w:author="BrunoMacias" w:date="2019-02-04T13:57:00Z"/>
          <w:rFonts w:asciiTheme="minorHAnsi" w:hAnsiTheme="minorHAnsi" w:cs="Arial"/>
          <w:b w:val="0"/>
          <w:sz w:val="28"/>
          <w:szCs w:val="28"/>
        </w:rPr>
        <w:pPrChange w:id="371" w:author="Galaxy" w:date="2019-02-14T09:27:00Z">
          <w:pPr>
            <w:pStyle w:val="Ttulo2"/>
          </w:pPr>
        </w:pPrChange>
      </w:pPr>
      <w:bookmarkStart w:id="372" w:name="_Toc1821952"/>
      <w:r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Hipótesis</w:t>
      </w:r>
      <w:bookmarkEnd w:id="372"/>
      <w:r w:rsidR="00D60441" w:rsidRPr="00DA4ADA">
        <w:rPr>
          <w:rFonts w:asciiTheme="minorHAnsi" w:hAnsiTheme="minorHAnsi" w:cs="Arial"/>
          <w:b w:val="0"/>
          <w:sz w:val="28"/>
          <w:szCs w:val="28"/>
        </w:rPr>
        <w:t xml:space="preserve"> </w:t>
      </w:r>
    </w:p>
    <w:p w14:paraId="7816985E" w14:textId="77777777" w:rsidR="00F96428" w:rsidRPr="000A4BDB" w:rsidRDefault="00F96428">
      <w:pPr>
        <w:rPr>
          <w:b/>
        </w:rPr>
        <w:pPrChange w:id="373" w:author="invitado1" w:date="2019-02-14T09:27:00Z">
          <w:pPr>
            <w:spacing w:line="360" w:lineRule="auto"/>
          </w:pPr>
        </w:pPrChange>
      </w:pPr>
    </w:p>
    <w:p w14:paraId="0999BA4C" w14:textId="05AD195A" w:rsidR="00F96428"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374" w:author="BrunoMacias" w:date="2019-02-04T13:57:00Z"/>
          <w:rFonts w:ascii="Arial" w:eastAsia="Calibri" w:hAnsi="Arial" w:cs="Arial"/>
          <w:sz w:val="24"/>
        </w:rPr>
        <w:pPrChange w:id="37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commentRangeStart w:id="376"/>
      <w:ins w:id="377" w:author="BrunoMacias" w:date="2019-02-04T13:57:00Z">
        <w:del w:id="378" w:author="Galaxy" w:date="2019-02-23T13:48:00Z">
          <w:r w:rsidDel="00A307F1">
            <w:rPr>
              <w:rFonts w:ascii="Arial" w:eastAsia="Calibri" w:hAnsi="Arial" w:cs="Arial"/>
              <w:sz w:val="24"/>
            </w:rPr>
            <w:delText>Se proyecta que al</w:delText>
          </w:r>
        </w:del>
      </w:ins>
      <w:ins w:id="379" w:author="Galaxy" w:date="2019-02-23T13:48:00Z">
        <w:r w:rsidR="00A307F1">
          <w:rPr>
            <w:rFonts w:ascii="Arial" w:eastAsia="Calibri" w:hAnsi="Arial" w:cs="Arial"/>
            <w:sz w:val="24"/>
          </w:rPr>
          <w:t xml:space="preserve">Al </w:t>
        </w:r>
      </w:ins>
      <w:ins w:id="380" w:author="BrunoMacias" w:date="2019-02-04T13:57:00Z">
        <w:r>
          <w:rPr>
            <w:rFonts w:ascii="Arial" w:eastAsia="Calibri" w:hAnsi="Arial" w:cs="Arial"/>
            <w:sz w:val="24"/>
          </w:rPr>
          <w:t xml:space="preserve"> finalizar este proyecto el departamento de </w:t>
        </w:r>
      </w:ins>
      <w:ins w:id="381" w:author="BrunoMacias" w:date="2019-02-04T13:58:00Z">
        <w:r>
          <w:rPr>
            <w:rFonts w:ascii="Arial" w:eastAsia="Calibri" w:hAnsi="Arial" w:cs="Arial"/>
            <w:sz w:val="24"/>
          </w:rPr>
          <w:t>Telecom,</w:t>
        </w:r>
      </w:ins>
      <w:ins w:id="382" w:author="BrunoMacias" w:date="2019-02-04T14:00:00Z">
        <w:r w:rsidR="00943D55" w:rsidRPr="00943D55">
          <w:rPr>
            <w:rFonts w:ascii="Arial" w:eastAsia="Calibri" w:hAnsi="Arial" w:cs="Arial"/>
            <w:sz w:val="24"/>
          </w:rPr>
          <w:t xml:space="preserve"> </w:t>
        </w:r>
        <w:r w:rsidR="00943D55">
          <w:rPr>
            <w:rFonts w:ascii="Arial" w:eastAsia="Calibri" w:hAnsi="Arial" w:cs="Arial"/>
            <w:sz w:val="24"/>
          </w:rPr>
          <w:t xml:space="preserve">con el uso </w:t>
        </w:r>
      </w:ins>
      <w:ins w:id="383" w:author="Galaxy" w:date="2019-02-23T13:49:00Z">
        <w:r w:rsidR="00A307F1">
          <w:rPr>
            <w:rFonts w:ascii="Arial" w:eastAsia="Calibri" w:hAnsi="Arial" w:cs="Arial"/>
            <w:sz w:val="24"/>
          </w:rPr>
          <w:t xml:space="preserve">desarrollo de este proyecto y haciendo uso </w:t>
        </w:r>
      </w:ins>
      <w:ins w:id="384" w:author="BrunoMacias" w:date="2019-02-04T14:00:00Z">
        <w:r w:rsidR="00943D55">
          <w:rPr>
            <w:rFonts w:ascii="Arial" w:eastAsia="Calibri" w:hAnsi="Arial" w:cs="Arial"/>
            <w:sz w:val="24"/>
          </w:rPr>
          <w:t xml:space="preserve">de </w:t>
        </w:r>
      </w:ins>
      <w:commentRangeEnd w:id="376"/>
      <w:r w:rsidR="008F1A72">
        <w:rPr>
          <w:rStyle w:val="Refdecomentario"/>
        </w:rPr>
        <w:commentReference w:id="376"/>
      </w:r>
      <w:ins w:id="385" w:author="BrunoMacias" w:date="2019-02-04T14:00:00Z">
        <w:r w:rsidR="00943D55">
          <w:rPr>
            <w:rFonts w:ascii="Arial" w:eastAsia="Calibri" w:hAnsi="Arial" w:cs="Arial"/>
            <w:sz w:val="24"/>
          </w:rPr>
          <w:t>las tecnologías de la información</w:t>
        </w:r>
      </w:ins>
      <w:ins w:id="386" w:author="BrunoMacias" w:date="2019-02-04T13:58:00Z">
        <w:r>
          <w:rPr>
            <w:rFonts w:ascii="Arial" w:eastAsia="Calibri" w:hAnsi="Arial" w:cs="Arial"/>
            <w:sz w:val="24"/>
          </w:rPr>
          <w:t xml:space="preserve"> </w:t>
        </w:r>
        <w:r w:rsidR="00943D55">
          <w:rPr>
            <w:rFonts w:ascii="Arial" w:eastAsia="Calibri" w:hAnsi="Arial" w:cs="Arial"/>
            <w:sz w:val="24"/>
          </w:rPr>
          <w:t xml:space="preserve">realizará sus tareas diarias con un mejor control del proceso </w:t>
        </w:r>
      </w:ins>
      <w:ins w:id="387" w:author="BrunoMacias" w:date="2019-02-04T13:59:00Z">
        <w:r w:rsidR="00943D55">
          <w:rPr>
            <w:rFonts w:ascii="Arial" w:eastAsia="Calibri" w:hAnsi="Arial" w:cs="Arial"/>
            <w:sz w:val="24"/>
          </w:rPr>
          <w:t>administrativo</w:t>
        </w:r>
      </w:ins>
      <w:ins w:id="388" w:author="BrunoMacias" w:date="2019-02-04T13:58:00Z">
        <w:r w:rsidR="00943D55">
          <w:rPr>
            <w:rFonts w:ascii="Arial" w:eastAsia="Calibri" w:hAnsi="Arial" w:cs="Arial"/>
            <w:sz w:val="24"/>
          </w:rPr>
          <w:t xml:space="preserve"> que realizan</w:t>
        </w:r>
      </w:ins>
      <w:ins w:id="389" w:author="BrunoMacias" w:date="2019-02-04T13:59:00Z">
        <w:r w:rsidR="00943D55">
          <w:rPr>
            <w:rFonts w:ascii="Arial" w:eastAsia="Calibri" w:hAnsi="Arial" w:cs="Arial"/>
            <w:sz w:val="24"/>
          </w:rPr>
          <w:t>.</w:t>
        </w:r>
      </w:ins>
      <w:del w:id="390" w:author="BrunoMacias" w:date="2019-02-04T13:57:00Z">
        <w:r w:rsidR="00D60441" w:rsidRPr="00F96428" w:rsidDel="00F96428">
          <w:rPr>
            <w:rFonts w:ascii="Arial" w:eastAsia="Calibri" w:hAnsi="Arial" w:cs="Arial"/>
            <w:sz w:val="24"/>
            <w:rPrChange w:id="391" w:author="BrunoMacias" w:date="2019-02-04T13:57:00Z">
              <w:rPr>
                <w:rFonts w:cs="Arial"/>
              </w:rPr>
            </w:rPrChange>
          </w:rPr>
          <w:delText>E</w:delText>
        </w:r>
      </w:del>
    </w:p>
    <w:p w14:paraId="51F90572" w14:textId="653D89E3" w:rsidR="00A8533B" w:rsidRPr="00DA4ADA" w:rsidRDefault="00D604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92"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393" w:author="BrunoMacias" w:date="2019-02-04T13:57:00Z">
        <w:r w:rsidRPr="00DA4ADA" w:rsidDel="00F96428">
          <w:rPr>
            <w:rFonts w:cs="Arial"/>
          </w:rPr>
          <w:delText>s</w:delText>
        </w:r>
      </w:del>
      <w:ins w:id="394" w:author="BrunoMacias" w:date="2019-02-04T13:57:00Z">
        <w:r w:rsidR="00F96428">
          <w:rPr>
            <w:rFonts w:cs="Arial"/>
          </w:rPr>
          <w:t>E</w:t>
        </w:r>
        <w:del w:id="395" w:author="Galaxy" w:date="2019-02-23T13:48:00Z">
          <w:r w:rsidR="00F96428" w:rsidDel="00A307F1">
            <w:rPr>
              <w:rFonts w:cs="Arial"/>
            </w:rPr>
            <w:delText>s</w:delText>
          </w:r>
        </w:del>
      </w:ins>
      <w:ins w:id="396" w:author="invitado1" w:date="2019-02-14T09:27:00Z">
        <w:del w:id="397" w:author="Galaxy" w:date="2019-02-23T13:48:00Z">
          <w:r w:rsidR="00F96428" w:rsidDel="00A307F1">
            <w:rPr>
              <w:rFonts w:cs="Arial"/>
            </w:rPr>
            <w:delText>E</w:delText>
          </w:r>
        </w:del>
        <w:r w:rsidR="00F96428">
          <w:rPr>
            <w:rFonts w:cs="Arial"/>
          </w:rPr>
          <w:t>s</w:t>
        </w:r>
      </w:ins>
      <w:r w:rsidRPr="00DA4ADA">
        <w:rPr>
          <w:rFonts w:cs="Arial"/>
        </w:rPr>
        <w:t xml:space="preserve"> la declaración </w:t>
      </w:r>
      <w:r w:rsidR="00A8533B" w:rsidRPr="00DA4ADA">
        <w:rPr>
          <w:rFonts w:cs="Arial"/>
        </w:rPr>
        <w:t>que se realiza cuando se especula</w:t>
      </w:r>
      <w:r w:rsidR="001F144B" w:rsidRPr="00DA4ADA">
        <w:rPr>
          <w:rFonts w:cs="Arial"/>
        </w:rPr>
        <w:t>n</w:t>
      </w:r>
      <w:r w:rsidR="00A8533B" w:rsidRPr="00DA4ADA">
        <w:rPr>
          <w:rFonts w:cs="Arial"/>
        </w:rPr>
        <w:t xml:space="preserve"> los resultados de una investigación o experimento. </w:t>
      </w:r>
      <w:r w:rsidR="001F144B" w:rsidRPr="00DA4ADA">
        <w:rPr>
          <w:rFonts w:cs="Arial"/>
        </w:rPr>
        <w:t>Suposición a la</w:t>
      </w:r>
      <w:r w:rsidR="00A8533B" w:rsidRPr="00DA4ADA">
        <w:rPr>
          <w:rFonts w:cs="Arial"/>
        </w:rPr>
        <w:t xml:space="preserve"> que se le otorga cierto grado de posibilidad para extraer un efecto o consecuencia.</w:t>
      </w:r>
    </w:p>
    <w:p w14:paraId="5952BF0E" w14:textId="77777777" w:rsidR="00A8533B" w:rsidRPr="00DA4ADA" w:rsidRDefault="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39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5678515A" w14:textId="300A1FBC" w:rsidR="00636A66" w:rsidRPr="00DA4ADA" w:rsidRDefault="00F96428">
      <w:pPr>
        <w:pStyle w:val="Ttulo2"/>
        <w:spacing w:line="360" w:lineRule="auto"/>
        <w:rPr>
          <w:rFonts w:asciiTheme="minorHAnsi" w:hAnsiTheme="minorHAnsi" w:cs="Arial"/>
          <w:b w:val="0"/>
          <w:sz w:val="28"/>
          <w:szCs w:val="28"/>
        </w:rPr>
        <w:pPrChange w:id="399" w:author="Galaxy" w:date="2019-02-14T09:27:00Z">
          <w:pPr>
            <w:pStyle w:val="Ttulo2"/>
          </w:pPr>
        </w:pPrChange>
      </w:pPr>
      <w:ins w:id="400" w:author="BrunoMacias" w:date="2019-02-04T13:57:00Z">
        <w:r>
          <w:rPr>
            <w:rFonts w:asciiTheme="minorHAnsi" w:hAnsiTheme="minorHAnsi" w:cs="Arial"/>
            <w:b w:val="0"/>
            <w:sz w:val="28"/>
            <w:szCs w:val="28"/>
          </w:rPr>
          <w:br w:type="page"/>
        </w:r>
      </w:ins>
      <w:bookmarkStart w:id="401" w:name="_Toc1821953"/>
      <w:r w:rsidR="00636A66"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6</w:t>
      </w:r>
      <w:r w:rsidR="00636A66" w:rsidRPr="00DA4ADA">
        <w:rPr>
          <w:rFonts w:asciiTheme="minorHAnsi" w:hAnsiTheme="minorHAnsi" w:cs="Arial"/>
          <w:b w:val="0"/>
          <w:sz w:val="28"/>
          <w:szCs w:val="28"/>
        </w:rPr>
        <w:t xml:space="preserve"> Justificación del </w:t>
      </w:r>
      <w:commentRangeStart w:id="402"/>
      <w:r w:rsidR="00636A66" w:rsidRPr="00DA4ADA">
        <w:rPr>
          <w:rFonts w:asciiTheme="minorHAnsi" w:hAnsiTheme="minorHAnsi" w:cs="Arial"/>
          <w:b w:val="0"/>
          <w:sz w:val="28"/>
          <w:szCs w:val="28"/>
        </w:rPr>
        <w:t>Proyecto</w:t>
      </w:r>
      <w:commentRangeEnd w:id="402"/>
      <w:r w:rsidR="00C2217C">
        <w:rPr>
          <w:rStyle w:val="Refdecomentario"/>
          <w:rFonts w:asciiTheme="minorHAnsi" w:eastAsiaTheme="minorHAnsi" w:hAnsiTheme="minorHAnsi" w:cstheme="minorBidi"/>
          <w:b w:val="0"/>
          <w:bCs w:val="0"/>
          <w:color w:val="auto"/>
        </w:rPr>
        <w:commentReference w:id="402"/>
      </w:r>
      <w:bookmarkEnd w:id="401"/>
    </w:p>
    <w:p w14:paraId="611891F7" w14:textId="3F60061F" w:rsidR="00F96428"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403" w:author="BrunoMacias" w:date="2019-02-04T13:55:00Z"/>
          <w:rFonts w:ascii="Arial" w:eastAsia="Calibri" w:hAnsi="Arial" w:cs="Arial"/>
          <w:sz w:val="24"/>
        </w:rPr>
        <w:pPrChange w:id="404"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405" w:author="BrunoMacias" w:date="2019-02-04T13:55:00Z">
        <w:r>
          <w:rPr>
            <w:rFonts w:ascii="Arial" w:eastAsia="Calibri" w:hAnsi="Arial" w:cs="Arial"/>
            <w:sz w:val="24"/>
          </w:rPr>
          <w:t>La razón y motivación principal del desarrollo de este proyecto radica en la mejora continua que las empresas están queriendo implementar de tratar de optimizar las labores en las que con ayuda de equipo de c</w:t>
        </w:r>
      </w:ins>
      <w:ins w:id="406" w:author="BrunoMacias" w:date="2019-02-04T13:56:00Z">
        <w:r>
          <w:rPr>
            <w:rFonts w:ascii="Arial" w:eastAsia="Calibri" w:hAnsi="Arial" w:cs="Arial"/>
            <w:sz w:val="24"/>
          </w:rPr>
          <w:t xml:space="preserve">ómputo y tecnología, es posible llevar los negocios a aprovechar su potencial </w:t>
        </w:r>
      </w:ins>
      <w:ins w:id="407" w:author="BrunoMacias" w:date="2019-02-04T13:57:00Z">
        <w:r>
          <w:rPr>
            <w:rFonts w:ascii="Arial" w:eastAsia="Calibri" w:hAnsi="Arial" w:cs="Arial"/>
            <w:sz w:val="24"/>
          </w:rPr>
          <w:t>que faltaba por explotar, esto con el fin de ofrecer mejores productos y servicios a la demanda de la sociedad actual</w:t>
        </w:r>
      </w:ins>
      <w:ins w:id="408" w:author="Galaxy" w:date="2019-02-07T06:52:00Z">
        <w:r w:rsidR="00902AC5">
          <w:rPr>
            <w:rFonts w:ascii="Arial" w:eastAsia="Calibri" w:hAnsi="Arial" w:cs="Arial"/>
            <w:sz w:val="24"/>
          </w:rPr>
          <w:t>.</w:t>
        </w:r>
      </w:ins>
      <w:del w:id="409" w:author="BrunoMacias" w:date="2019-02-04T13:55:00Z">
        <w:r w:rsidR="001F144B" w:rsidRPr="00F96428" w:rsidDel="00F96428">
          <w:rPr>
            <w:rFonts w:ascii="Arial" w:eastAsia="Calibri" w:hAnsi="Arial" w:cs="Arial"/>
            <w:sz w:val="24"/>
            <w:rPrChange w:id="410" w:author="BrunoMacias" w:date="2019-02-04T13:55:00Z">
              <w:rPr>
                <w:rFonts w:cs="Arial"/>
              </w:rPr>
            </w:rPrChange>
          </w:rPr>
          <w:delText>R</w:delText>
        </w:r>
      </w:del>
    </w:p>
    <w:p w14:paraId="60D5DEA8" w14:textId="61D7A3BC" w:rsidR="00636A66" w:rsidRPr="00DA4ADA" w:rsidRDefault="00F964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11"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412" w:author="BrunoMacias" w:date="2019-02-04T13:55:00Z">
        <w:r>
          <w:rPr>
            <w:rFonts w:ascii="Arial" w:eastAsia="Calibri" w:hAnsi="Arial" w:cs="Arial"/>
            <w:sz w:val="24"/>
          </w:rPr>
          <w:t>R</w:t>
        </w:r>
      </w:ins>
      <w:r w:rsidR="00636A66" w:rsidRPr="00DA4ADA">
        <w:rPr>
          <w:rFonts w:cs="Arial"/>
        </w:rPr>
        <w:t>azones por las cuales se eligió el proyecto, así como</w:t>
      </w:r>
      <w:r w:rsidR="00D60441" w:rsidRPr="00DA4ADA">
        <w:rPr>
          <w:rFonts w:cs="Arial"/>
        </w:rPr>
        <w:t xml:space="preserve"> su impacto en la </w:t>
      </w:r>
      <w:r w:rsidR="001F144B" w:rsidRPr="00DA4ADA">
        <w:rPr>
          <w:rFonts w:cs="Arial"/>
        </w:rPr>
        <w:t>i</w:t>
      </w:r>
      <w:r w:rsidR="00D60441" w:rsidRPr="00DA4ADA">
        <w:rPr>
          <w:rFonts w:cs="Arial"/>
        </w:rPr>
        <w:t>nstitución</w:t>
      </w:r>
      <w:r w:rsidR="00A8533B" w:rsidRPr="00DA4ADA">
        <w:rPr>
          <w:rFonts w:cs="Arial"/>
        </w:rPr>
        <w:t>, en la industria</w:t>
      </w:r>
      <w:r w:rsidR="00D60441" w:rsidRPr="00DA4ADA">
        <w:rPr>
          <w:rFonts w:cs="Arial"/>
        </w:rPr>
        <w:t xml:space="preserve"> o en</w:t>
      </w:r>
      <w:ins w:id="413" w:author="BrunoMacias" w:date="2019-02-04T14:00:00Z">
        <w:r w:rsidR="00943D55">
          <w:rPr>
            <w:rFonts w:cs="Arial"/>
          </w:rPr>
          <w:t xml:space="preserve"> </w:t>
        </w:r>
      </w:ins>
      <w:del w:id="414" w:author="BrunoMacias" w:date="2019-02-04T14:00:00Z">
        <w:r w:rsidR="00D60441" w:rsidRPr="00DA4ADA" w:rsidDel="00943D55">
          <w:rPr>
            <w:rFonts w:cs="Arial"/>
          </w:rPr>
          <w:delText xml:space="preserve"> </w:delText>
        </w:r>
      </w:del>
      <w:r w:rsidR="00D60441" w:rsidRPr="00DA4ADA">
        <w:rPr>
          <w:rFonts w:cs="Arial"/>
        </w:rPr>
        <w:t>la sociedad.</w:t>
      </w:r>
    </w:p>
    <w:p w14:paraId="07CBC1A1"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15"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2ECFF4DD" w14:textId="276C7370" w:rsidR="00636A66" w:rsidRPr="00DA4ADA" w:rsidRDefault="00636A66">
      <w:pPr>
        <w:pStyle w:val="Ttulo2"/>
        <w:spacing w:line="360" w:lineRule="auto"/>
        <w:rPr>
          <w:rFonts w:asciiTheme="minorHAnsi" w:hAnsiTheme="minorHAnsi" w:cs="Arial"/>
          <w:b w:val="0"/>
          <w:sz w:val="28"/>
          <w:szCs w:val="28"/>
        </w:rPr>
        <w:pPrChange w:id="416" w:author="Galaxy" w:date="2019-02-14T09:27:00Z">
          <w:pPr>
            <w:pStyle w:val="Ttulo2"/>
          </w:pPr>
        </w:pPrChange>
      </w:pPr>
      <w:bookmarkStart w:id="417" w:name="_Toc1821954"/>
      <w:r w:rsidRPr="00DA4ADA">
        <w:rPr>
          <w:rFonts w:asciiTheme="minorHAnsi" w:hAnsiTheme="minorHAnsi" w:cs="Arial"/>
          <w:b w:val="0"/>
          <w:sz w:val="28"/>
          <w:szCs w:val="28"/>
        </w:rPr>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w:t>
      </w:r>
      <w:commentRangeStart w:id="418"/>
      <w:r w:rsidRPr="00DA4ADA">
        <w:rPr>
          <w:rFonts w:asciiTheme="minorHAnsi" w:hAnsiTheme="minorHAnsi" w:cs="Arial"/>
          <w:b w:val="0"/>
          <w:sz w:val="28"/>
          <w:szCs w:val="28"/>
        </w:rPr>
        <w:t>Alcances</w:t>
      </w:r>
      <w:commentRangeEnd w:id="418"/>
      <w:r w:rsidR="00C2217C">
        <w:rPr>
          <w:rStyle w:val="Refdecomentario"/>
          <w:rFonts w:asciiTheme="minorHAnsi" w:eastAsiaTheme="minorHAnsi" w:hAnsiTheme="minorHAnsi" w:cstheme="minorBidi"/>
          <w:b w:val="0"/>
          <w:bCs w:val="0"/>
          <w:color w:val="auto"/>
        </w:rPr>
        <w:commentReference w:id="418"/>
      </w:r>
      <w:bookmarkEnd w:id="417"/>
    </w:p>
    <w:p w14:paraId="5CB232AA" w14:textId="77777777" w:rsidR="00A307F1" w:rsidRDefault="00943D5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419" w:author="Galaxy" w:date="2019-02-23T13:49:00Z"/>
          <w:rFonts w:ascii="Arial" w:eastAsia="Calibri" w:hAnsi="Arial" w:cs="Arial"/>
          <w:sz w:val="24"/>
        </w:rPr>
        <w:pPrChange w:id="420"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421" w:author="BrunoMacias" w:date="2019-02-04T14:00:00Z">
        <w:r>
          <w:rPr>
            <w:rFonts w:ascii="Arial" w:eastAsia="Calibri" w:hAnsi="Arial" w:cs="Arial"/>
            <w:sz w:val="24"/>
          </w:rPr>
          <w:t>Una de las limitantes de este proyecto ser</w:t>
        </w:r>
      </w:ins>
      <w:ins w:id="422" w:author="BrunoMacias" w:date="2019-02-04T14:01:00Z">
        <w:r>
          <w:rPr>
            <w:rFonts w:ascii="Arial" w:eastAsia="Calibri" w:hAnsi="Arial" w:cs="Arial"/>
            <w:sz w:val="24"/>
          </w:rPr>
          <w:t>á que no se podrá aplicar inmediatamente los procesos y procedimientos aquí descritos, debido a que se debe pasar por una serie de permisos y aprobaciones requeridos por la empresa, por lo que se realizar</w:t>
        </w:r>
      </w:ins>
      <w:ins w:id="423" w:author="BrunoMacias" w:date="2019-02-04T14:02:00Z">
        <w:r>
          <w:rPr>
            <w:rFonts w:ascii="Arial" w:eastAsia="Calibri" w:hAnsi="Arial" w:cs="Arial"/>
            <w:sz w:val="24"/>
          </w:rPr>
          <w:t xml:space="preserve">á una prueba piloto </w:t>
        </w:r>
        <w:commentRangeStart w:id="424"/>
        <w:r>
          <w:rPr>
            <w:rFonts w:ascii="Arial" w:eastAsia="Calibri" w:hAnsi="Arial" w:cs="Arial"/>
            <w:sz w:val="24"/>
          </w:rPr>
          <w:t xml:space="preserve">(de prueba) </w:t>
        </w:r>
      </w:ins>
      <w:commentRangeEnd w:id="424"/>
      <w:r w:rsidR="00C2217C">
        <w:rPr>
          <w:rStyle w:val="Refdecomentario"/>
        </w:rPr>
        <w:commentReference w:id="424"/>
      </w:r>
      <w:ins w:id="425" w:author="BrunoMacias" w:date="2019-02-04T14:02:00Z">
        <w:r>
          <w:rPr>
            <w:rFonts w:ascii="Arial" w:eastAsia="Calibri" w:hAnsi="Arial" w:cs="Arial"/>
            <w:sz w:val="24"/>
          </w:rPr>
          <w:t>para comprobar la veracidad y eficacia de lo señalado en este documento.</w:t>
        </w:r>
      </w:ins>
    </w:p>
    <w:p w14:paraId="6815B37E" w14:textId="43BF22E1" w:rsidR="00943D55" w:rsidRDefault="00A307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426" w:author="BrunoMacias" w:date="2019-02-04T14:00:00Z"/>
          <w:rFonts w:ascii="Arial" w:eastAsia="Calibri" w:hAnsi="Arial" w:cs="Arial"/>
          <w:sz w:val="24"/>
        </w:rPr>
        <w:pPrChange w:id="427"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428" w:author="Galaxy" w:date="2019-02-23T13:49:00Z">
        <w:r>
          <w:rPr>
            <w:rFonts w:ascii="Arial" w:eastAsia="Calibri" w:hAnsi="Arial" w:cs="Arial"/>
            <w:sz w:val="24"/>
          </w:rPr>
          <w:t xml:space="preserve">Los alcances del presente proyecto serán </w:t>
        </w:r>
      </w:ins>
      <w:ins w:id="429" w:author="Galaxy" w:date="2019-02-23T13:59:00Z">
        <w:r w:rsidR="003E6276">
          <w:rPr>
            <w:rFonts w:ascii="Arial" w:eastAsia="Calibri" w:hAnsi="Arial" w:cs="Arial"/>
            <w:sz w:val="24"/>
          </w:rPr>
          <w:t xml:space="preserve">hasta donde lo permita la empresa ya que el desarrollo de este proyecto está sujeto a las políticas </w:t>
        </w:r>
      </w:ins>
      <w:ins w:id="430" w:author="Galaxy" w:date="2019-02-23T14:02:00Z">
        <w:r w:rsidR="00F61E97">
          <w:rPr>
            <w:rFonts w:ascii="Arial" w:eastAsia="Calibri" w:hAnsi="Arial" w:cs="Arial"/>
            <w:sz w:val="24"/>
          </w:rPr>
          <w:t>de privacidad y de divulgación de datos ya que como bien se sabe hoy en día es un tema delicado los datos por razones de seguridad.</w:t>
        </w:r>
      </w:ins>
      <w:del w:id="431" w:author="BrunoMacias" w:date="2019-02-04T14:00:00Z">
        <w:r w:rsidR="001F144B" w:rsidRPr="00943D55" w:rsidDel="00943D55">
          <w:rPr>
            <w:rFonts w:ascii="Arial" w:eastAsia="Calibri" w:hAnsi="Arial" w:cs="Arial"/>
            <w:sz w:val="24"/>
            <w:rPrChange w:id="432" w:author="BrunoMacias" w:date="2019-02-04T14:00:00Z">
              <w:rPr>
                <w:rFonts w:cs="Arial"/>
              </w:rPr>
            </w:rPrChange>
          </w:rPr>
          <w:delText>D</w:delText>
        </w:r>
      </w:del>
    </w:p>
    <w:p w14:paraId="7AF17EAD" w14:textId="3626B877" w:rsidR="00636A66"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33"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del w:id="434" w:author="BrunoMacias" w:date="2019-02-04T14:00:00Z">
        <w:r w:rsidRPr="00DA4ADA" w:rsidDel="00943D55">
          <w:rPr>
            <w:rFonts w:cs="Arial"/>
          </w:rPr>
          <w:delText>e</w:delText>
        </w:r>
      </w:del>
      <w:ins w:id="435" w:author="BrunoMacias" w:date="2019-02-04T14:00:00Z">
        <w:r w:rsidR="00943D55">
          <w:rPr>
            <w:rFonts w:cs="Arial"/>
          </w:rPr>
          <w:t>De</w:t>
        </w:r>
      </w:ins>
      <w:del w:id="436" w:author="invitado1" w:date="2019-02-14T09:27:00Z">
        <w:r w:rsidRPr="00DA4ADA">
          <w:rPr>
            <w:rFonts w:cs="Arial"/>
          </w:rPr>
          <w:delText>scripción</w:delText>
        </w:r>
      </w:del>
      <w:ins w:id="437" w:author="invitado1" w:date="2019-02-14T09:27:00Z">
        <w:r w:rsidR="00943D55">
          <w:rPr>
            <w:rFonts w:cs="Arial"/>
          </w:rPr>
          <w:t>De</w:t>
        </w:r>
        <w:r w:rsidRPr="00DA4ADA">
          <w:rPr>
            <w:rFonts w:cs="Arial"/>
          </w:rPr>
          <w:t>scripción</w:t>
        </w:r>
      </w:ins>
      <w:r w:rsidRPr="00DA4ADA">
        <w:rPr>
          <w:rFonts w:cs="Arial"/>
        </w:rPr>
        <w:t xml:space="preserve">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1D959C20" w14:textId="77777777" w:rsidR="001F144B" w:rsidRPr="00DA4ADA" w:rsidRDefault="001F14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3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4ABB39D8" w14:textId="77777777" w:rsidR="007674B3" w:rsidRDefault="007674B3">
      <w:pPr>
        <w:pStyle w:val="Ttulo2"/>
        <w:spacing w:line="360" w:lineRule="auto"/>
        <w:rPr>
          <w:rFonts w:asciiTheme="minorHAnsi" w:hAnsiTheme="minorHAnsi" w:cs="Arial"/>
          <w:b w:val="0"/>
          <w:sz w:val="28"/>
          <w:szCs w:val="28"/>
        </w:rPr>
        <w:pPrChange w:id="439" w:author="Galaxy" w:date="2019-02-14T09:27:00Z">
          <w:pPr>
            <w:pStyle w:val="Ttulo2"/>
          </w:pPr>
        </w:pPrChange>
      </w:pPr>
      <w:r>
        <w:rPr>
          <w:rFonts w:asciiTheme="minorHAnsi" w:hAnsiTheme="minorHAnsi" w:cs="Arial"/>
          <w:b w:val="0"/>
          <w:sz w:val="28"/>
          <w:szCs w:val="28"/>
        </w:rPr>
        <w:br w:type="page"/>
      </w:r>
    </w:p>
    <w:p w14:paraId="18057522" w14:textId="76645A31" w:rsidR="00CC5F57" w:rsidRDefault="00556FD3">
      <w:pPr>
        <w:pStyle w:val="Ttulo2"/>
        <w:spacing w:line="360" w:lineRule="auto"/>
        <w:rPr>
          <w:rFonts w:asciiTheme="minorHAnsi" w:hAnsiTheme="minorHAnsi" w:cs="Arial"/>
          <w:b w:val="0"/>
          <w:sz w:val="28"/>
          <w:szCs w:val="28"/>
        </w:rPr>
        <w:sectPr w:rsidR="00CC5F57" w:rsidSect="006C633E">
          <w:headerReference w:type="default" r:id="rId15"/>
          <w:footerReference w:type="default" r:id="rId16"/>
          <w:pgSz w:w="12240" w:h="15840"/>
          <w:pgMar w:top="1417" w:right="1467" w:bottom="1417" w:left="1701" w:header="708" w:footer="708" w:gutter="0"/>
          <w:pgNumType w:start="1"/>
          <w:cols w:space="708"/>
          <w:docGrid w:linePitch="360"/>
        </w:sectPr>
        <w:pPrChange w:id="440" w:author="Galaxy" w:date="2019-02-14T09:27:00Z">
          <w:pPr>
            <w:pStyle w:val="Ttulo2"/>
          </w:pPr>
        </w:pPrChange>
      </w:pPr>
      <w:bookmarkStart w:id="441" w:name="_Toc1821955"/>
      <w:r w:rsidRPr="00DA4ADA">
        <w:rPr>
          <w:rFonts w:asciiTheme="minorHAnsi" w:hAnsiTheme="minorHAnsi" w:cs="Arial"/>
          <w:b w:val="0"/>
          <w:sz w:val="28"/>
          <w:szCs w:val="28"/>
        </w:rPr>
        <w:lastRenderedPageBreak/>
        <w:t>1.8</w:t>
      </w:r>
      <w:r w:rsidR="007E210A" w:rsidRPr="00DA4ADA">
        <w:rPr>
          <w:rFonts w:asciiTheme="minorHAnsi" w:hAnsiTheme="minorHAnsi" w:cs="Arial"/>
          <w:b w:val="0"/>
          <w:sz w:val="28"/>
          <w:szCs w:val="28"/>
        </w:rPr>
        <w:t xml:space="preserve"> La Empresa (</w:t>
      </w:r>
      <w:r w:rsidR="00E803BF">
        <w:rPr>
          <w:rFonts w:asciiTheme="minorHAnsi" w:hAnsiTheme="minorHAnsi" w:cs="Arial"/>
          <w:b w:val="0"/>
          <w:sz w:val="28"/>
          <w:szCs w:val="28"/>
        </w:rPr>
        <w:t>DCTI PEMEX</w:t>
      </w:r>
      <w:r w:rsidR="007E210A" w:rsidRPr="00DA4ADA">
        <w:rPr>
          <w:rFonts w:asciiTheme="minorHAnsi" w:hAnsiTheme="minorHAnsi" w:cs="Arial"/>
          <w:b w:val="0"/>
          <w:sz w:val="28"/>
          <w:szCs w:val="28"/>
        </w:rPr>
        <w:t>)</w:t>
      </w:r>
      <w:bookmarkEnd w:id="441"/>
    </w:p>
    <w:p w14:paraId="431420BC" w14:textId="77777777" w:rsidR="007674B3" w:rsidRDefault="007674B3">
      <w:pPr>
        <w:spacing w:line="360" w:lineRule="auto"/>
        <w:pPrChange w:id="442" w:author="Galaxy" w:date="2019-02-14T09:27:00Z">
          <w:pPr/>
        </w:pPrChange>
      </w:pPr>
    </w:p>
    <w:p w14:paraId="0C16F184" w14:textId="25E33677" w:rsidR="007674B3" w:rsidRDefault="007674B3">
      <w:pPr>
        <w:spacing w:line="360" w:lineRule="auto"/>
        <w:jc w:val="center"/>
        <w:pPrChange w:id="443" w:author="Galaxy" w:date="2019-02-14T09:27:00Z">
          <w:pPr>
            <w:jc w:val="center"/>
          </w:pPr>
        </w:pPrChange>
      </w:pPr>
      <w:r>
        <w:rPr>
          <w:rFonts w:ascii="Cambria" w:eastAsia="Times New Roman" w:hAnsi="Cambria" w:cs="Arial"/>
          <w:noProof/>
          <w:color w:val="365F91"/>
          <w:sz w:val="26"/>
          <w:szCs w:val="26"/>
          <w:lang w:eastAsia="es-MX"/>
        </w:rPr>
        <w:drawing>
          <wp:inline distT="0" distB="0" distL="0" distR="0" wp14:anchorId="5C538B61" wp14:editId="23C05E02">
            <wp:extent cx="3048000" cy="1800225"/>
            <wp:effectExtent l="0" t="0" r="0" b="9525"/>
            <wp:docPr id="1" name="Imagen 1" descr="320px-Logo_Petróleos_Mexic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px-Logo_Petróleos_Mexican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673C104B" w14:textId="433359D4" w:rsidR="007674B3" w:rsidRDefault="00CC5F57">
      <w:pPr>
        <w:pStyle w:val="Descripcin"/>
        <w:spacing w:line="360" w:lineRule="auto"/>
        <w:jc w:val="center"/>
        <w:rPr>
          <w:rFonts w:ascii="Cambria" w:eastAsia="Times New Roman" w:hAnsi="Cambria" w:cs="Arial"/>
          <w:color w:val="365F91"/>
          <w:sz w:val="26"/>
          <w:szCs w:val="26"/>
        </w:rPr>
        <w:pPrChange w:id="444" w:author="Galaxy" w:date="2019-02-14T09:27:00Z">
          <w:pPr>
            <w:pStyle w:val="Descripcin"/>
            <w:jc w:val="center"/>
          </w:pPr>
        </w:pPrChange>
      </w:pPr>
      <w:bookmarkStart w:id="445" w:name="_Toc535577874"/>
      <w:bookmarkStart w:id="446" w:name="_Toc535584779"/>
      <w:r>
        <w:rPr>
          <w:noProof/>
        </w:rPr>
        <w:t>Imágen 1</w:t>
      </w:r>
      <w:r w:rsidR="007674B3">
        <w:rPr>
          <w:noProof/>
        </w:rPr>
        <w:t>.1 Logo oficial de la empresa</w:t>
      </w:r>
      <w:bookmarkEnd w:id="445"/>
      <w:bookmarkEnd w:id="446"/>
    </w:p>
    <w:p w14:paraId="064A080F" w14:textId="77777777" w:rsidR="007674B3" w:rsidRDefault="007674B3" w:rsidP="007674B3">
      <w:pPr>
        <w:keepNext/>
        <w:keepLines/>
        <w:spacing w:before="40" w:after="0" w:line="360" w:lineRule="auto"/>
        <w:outlineLvl w:val="1"/>
        <w:rPr>
          <w:rFonts w:ascii="Cambria" w:eastAsia="Times New Roman" w:hAnsi="Cambria" w:cs="Arial"/>
          <w:color w:val="365F91"/>
          <w:sz w:val="26"/>
          <w:szCs w:val="26"/>
        </w:rPr>
      </w:pPr>
    </w:p>
    <w:p w14:paraId="6123CFC2" w14:textId="77777777" w:rsidR="007674B3" w:rsidRPr="00A9344C" w:rsidRDefault="007674B3" w:rsidP="007674B3">
      <w:pPr>
        <w:keepNext/>
        <w:keepLines/>
        <w:spacing w:before="40" w:after="0" w:line="360" w:lineRule="auto"/>
        <w:outlineLvl w:val="1"/>
        <w:rPr>
          <w:rFonts w:ascii="Cambria" w:eastAsia="Times New Roman" w:hAnsi="Cambria" w:cs="Arial"/>
          <w:color w:val="365F91"/>
          <w:sz w:val="26"/>
          <w:szCs w:val="26"/>
        </w:rPr>
      </w:pPr>
    </w:p>
    <w:p w14:paraId="5C73C83F" w14:textId="34BCFE91" w:rsidR="007674B3" w:rsidRPr="008F685A" w:rsidRDefault="007674B3" w:rsidP="007674B3">
      <w:pPr>
        <w:spacing w:line="360" w:lineRule="auto"/>
        <w:jc w:val="both"/>
        <w:rPr>
          <w:rFonts w:ascii="Arial" w:eastAsia="Calibri" w:hAnsi="Arial" w:cs="Arial"/>
          <w:sz w:val="24"/>
        </w:rPr>
      </w:pPr>
      <w:r>
        <w:rPr>
          <w:rFonts w:ascii="Arial" w:eastAsia="Calibri" w:hAnsi="Arial" w:cs="Arial"/>
          <w:b/>
          <w:i/>
          <w:sz w:val="24"/>
        </w:rPr>
        <w:t xml:space="preserve">Petróleos Mexicanos </w:t>
      </w:r>
      <w:r>
        <w:rPr>
          <w:rFonts w:ascii="Arial" w:eastAsia="Calibri" w:hAnsi="Arial" w:cs="Arial"/>
          <w:sz w:val="24"/>
        </w:rPr>
        <w:t>es una empresa industrial,</w:t>
      </w:r>
      <w:r w:rsidRPr="00EA33AF">
        <w:rPr>
          <w:rFonts w:ascii="Arial" w:eastAsia="Calibri" w:hAnsi="Arial" w:cs="Arial"/>
          <w:sz w:val="24"/>
        </w:rPr>
        <w:t xml:space="preserve"> transportista, refinadora y comercializadora de petróleo y gas natural de México</w:t>
      </w:r>
      <w:r>
        <w:rPr>
          <w:rFonts w:ascii="Arial" w:eastAsia="Calibri" w:hAnsi="Arial" w:cs="Arial"/>
          <w:sz w:val="24"/>
        </w:rPr>
        <w:t xml:space="preserve"> así como y es de control estatal.</w:t>
      </w:r>
    </w:p>
    <w:p w14:paraId="60D5FC04"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Nombre o razón social:</w:t>
      </w:r>
    </w:p>
    <w:p w14:paraId="0C320B36"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Petróleos Mexicanos</w:t>
      </w:r>
    </w:p>
    <w:p w14:paraId="76E4BD5A" w14:textId="77777777" w:rsidR="007674B3" w:rsidRDefault="007674B3" w:rsidP="007674B3">
      <w:pPr>
        <w:spacing w:line="360" w:lineRule="auto"/>
        <w:jc w:val="both"/>
        <w:rPr>
          <w:rFonts w:ascii="Arial" w:eastAsia="Calibri" w:hAnsi="Arial" w:cs="Arial"/>
          <w:b/>
          <w:sz w:val="24"/>
        </w:rPr>
      </w:pPr>
      <w:r>
        <w:rPr>
          <w:rFonts w:ascii="Arial" w:eastAsia="Calibri" w:hAnsi="Arial" w:cs="Arial"/>
          <w:b/>
          <w:sz w:val="24"/>
        </w:rPr>
        <w:t>También por conocido como:</w:t>
      </w:r>
    </w:p>
    <w:p w14:paraId="40412260" w14:textId="77777777" w:rsidR="007674B3" w:rsidRPr="005A7D12" w:rsidRDefault="007674B3" w:rsidP="007674B3">
      <w:pPr>
        <w:spacing w:line="360" w:lineRule="auto"/>
        <w:jc w:val="both"/>
        <w:rPr>
          <w:rFonts w:ascii="Arial" w:eastAsia="Calibri" w:hAnsi="Arial" w:cs="Arial"/>
          <w:sz w:val="24"/>
        </w:rPr>
      </w:pPr>
      <w:r>
        <w:rPr>
          <w:rFonts w:ascii="Arial" w:eastAsia="Calibri" w:hAnsi="Arial" w:cs="Arial"/>
          <w:sz w:val="24"/>
        </w:rPr>
        <w:t>PEMEX®</w:t>
      </w:r>
    </w:p>
    <w:p w14:paraId="1DD0A04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Ubicación:</w:t>
      </w:r>
    </w:p>
    <w:p w14:paraId="67A2AB99" w14:textId="77777777" w:rsidR="007674B3" w:rsidRPr="008F685A" w:rsidRDefault="007674B3" w:rsidP="007674B3">
      <w:pPr>
        <w:spacing w:line="360" w:lineRule="auto"/>
        <w:jc w:val="both"/>
        <w:rPr>
          <w:rFonts w:ascii="Arial" w:eastAsia="Calibri" w:hAnsi="Arial" w:cs="Arial"/>
          <w:sz w:val="24"/>
        </w:rPr>
      </w:pPr>
      <w:r w:rsidRPr="002B6A6A">
        <w:rPr>
          <w:rFonts w:ascii="Arial" w:eastAsia="Calibri" w:hAnsi="Arial" w:cs="Arial"/>
          <w:sz w:val="24"/>
        </w:rPr>
        <w:t>Km. 250.5 Carretera México - Córdoba, Congregación El Encinar</w:t>
      </w:r>
    </w:p>
    <w:p w14:paraId="669DEF8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Giro:</w:t>
      </w:r>
    </w:p>
    <w:p w14:paraId="53FC3F21" w14:textId="77777777" w:rsidR="007674B3" w:rsidRPr="008F685A" w:rsidRDefault="007674B3" w:rsidP="007674B3">
      <w:pPr>
        <w:spacing w:line="360" w:lineRule="auto"/>
        <w:jc w:val="both"/>
        <w:rPr>
          <w:rFonts w:ascii="Arial" w:eastAsia="Calibri" w:hAnsi="Arial" w:cs="Arial"/>
          <w:sz w:val="24"/>
        </w:rPr>
      </w:pPr>
      <w:r>
        <w:rPr>
          <w:rFonts w:ascii="Arial" w:eastAsia="Calibri" w:hAnsi="Arial" w:cs="Arial"/>
          <w:sz w:val="24"/>
        </w:rPr>
        <w:t>Industrial</w:t>
      </w:r>
    </w:p>
    <w:p w14:paraId="0F0EAA56"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Tamaño:</w:t>
      </w:r>
    </w:p>
    <w:p w14:paraId="40A95473" w14:textId="3D5F14F8" w:rsidR="007674B3" w:rsidRPr="008F685A" w:rsidRDefault="00742D73" w:rsidP="007674B3">
      <w:pPr>
        <w:spacing w:line="360" w:lineRule="auto"/>
        <w:jc w:val="both"/>
        <w:rPr>
          <w:rFonts w:ascii="Arial" w:eastAsia="Calibri" w:hAnsi="Arial" w:cs="Arial"/>
          <w:sz w:val="24"/>
        </w:rPr>
      </w:pPr>
      <w:r>
        <w:rPr>
          <w:rFonts w:ascii="Arial" w:eastAsia="Calibri" w:hAnsi="Arial" w:cs="Arial"/>
          <w:sz w:val="24"/>
        </w:rPr>
        <w:t>Gran</w:t>
      </w:r>
      <w:r w:rsidR="007674B3">
        <w:rPr>
          <w:rFonts w:ascii="Arial" w:eastAsia="Calibri" w:hAnsi="Arial" w:cs="Arial"/>
          <w:sz w:val="24"/>
        </w:rPr>
        <w:t xml:space="preserve"> empresa (129,000 empleados)</w:t>
      </w:r>
    </w:p>
    <w:p w14:paraId="21E5251D" w14:textId="77777777" w:rsidR="00742D73" w:rsidRDefault="00742D73" w:rsidP="007674B3">
      <w:pPr>
        <w:spacing w:line="360" w:lineRule="auto"/>
        <w:jc w:val="both"/>
        <w:rPr>
          <w:del w:id="447" w:author="Galaxy" w:date="2019-02-07T06:53:00Z"/>
          <w:rFonts w:ascii="Arial" w:eastAsia="Calibri" w:hAnsi="Arial" w:cs="Arial"/>
          <w:b/>
          <w:sz w:val="24"/>
        </w:rPr>
      </w:pPr>
      <w:del w:id="448" w:author="Galaxy" w:date="2019-02-07T06:53:00Z">
        <w:r>
          <w:rPr>
            <w:rFonts w:ascii="Arial" w:eastAsia="Calibri" w:hAnsi="Arial" w:cs="Arial"/>
            <w:b/>
            <w:sz w:val="24"/>
          </w:rPr>
          <w:lastRenderedPageBreak/>
          <w:br w:type="page"/>
        </w:r>
      </w:del>
    </w:p>
    <w:p w14:paraId="3B1983E3" w14:textId="0B890082"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Principales productos y/o servicios que ofrece:</w:t>
      </w:r>
    </w:p>
    <w:p w14:paraId="5CE57993"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Recursos derivados del petróleo y gas</w:t>
      </w:r>
    </w:p>
    <w:p w14:paraId="4677D0E2"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Historia:</w:t>
      </w:r>
    </w:p>
    <w:p w14:paraId="7D9551AE" w14:textId="77777777" w:rsidR="007674B3" w:rsidRPr="002B6A6A" w:rsidRDefault="007674B3" w:rsidP="007674B3">
      <w:pPr>
        <w:spacing w:line="360" w:lineRule="auto"/>
        <w:jc w:val="both"/>
        <w:rPr>
          <w:rFonts w:ascii="Arial" w:eastAsia="Calibri" w:hAnsi="Arial" w:cs="Arial"/>
          <w:sz w:val="24"/>
        </w:rPr>
      </w:pPr>
      <w:r w:rsidRPr="002B6A6A">
        <w:rPr>
          <w:rFonts w:ascii="Arial" w:eastAsia="Calibri" w:hAnsi="Arial" w:cs="Arial"/>
          <w:b/>
          <w:bCs/>
          <w:sz w:val="24"/>
        </w:rPr>
        <w:t>PEMEX</w:t>
      </w:r>
      <w:r w:rsidRPr="002B6A6A">
        <w:rPr>
          <w:rFonts w:ascii="Arial" w:eastAsia="Calibri" w:hAnsi="Arial" w:cs="Arial"/>
          <w:sz w:val="24"/>
        </w:rPr>
        <w:t xml:space="preserve"> es además la compañía estatal encargada de administrar la exploración, producción, transporte, almacenamiento, refinación, transformación y venta del petróleo. Es la empresa más grande de México. Fue la mayor compañía latinoamericana hasta mediados del 2009. Pemex tiene ventas superiores a los 106.000 millones USD al año, una cifra incluso superior al PIB anual de algunos de los países de América Latina. </w:t>
      </w:r>
    </w:p>
    <w:p w14:paraId="646B6969" w14:textId="77777777" w:rsidR="007674B3" w:rsidRDefault="007674B3" w:rsidP="007674B3">
      <w:pPr>
        <w:spacing w:line="360" w:lineRule="auto"/>
        <w:jc w:val="both"/>
        <w:rPr>
          <w:rFonts w:ascii="Arial" w:eastAsia="Calibri" w:hAnsi="Arial" w:cs="Arial"/>
          <w:sz w:val="24"/>
        </w:rPr>
      </w:pPr>
      <w:r w:rsidRPr="002B6A6A">
        <w:rPr>
          <w:rFonts w:ascii="Arial" w:eastAsia="Calibri" w:hAnsi="Arial" w:cs="Arial"/>
          <w:sz w:val="24"/>
        </w:rPr>
        <w:t xml:space="preserve">Su sede de administración está ubicada en la Avenida Marina Nacional #329, Colonia Petróleos Mexicanos, Delegación Miguel Hidalgo en la Ciudad de México donde concentra todas sus áreas administrativas en la llamada Torre Ejecutiva Pemex y en edificios contiguos alberga sus sistemas informáticos y logísticos. </w:t>
      </w:r>
      <w:r>
        <w:rPr>
          <w:rFonts w:ascii="Arial" w:eastAsia="Calibri" w:hAnsi="Arial" w:cs="Arial"/>
          <w:sz w:val="24"/>
        </w:rPr>
        <w:t>La creación de la empresa sucedió por una serie de hechos que empezaron a ocurrir en el año 1937 el cual se da un breve resumen a continuación:</w:t>
      </w:r>
    </w:p>
    <w:p w14:paraId="07B7BBE3" w14:textId="77777777" w:rsidR="007674B3" w:rsidRDefault="007674B3" w:rsidP="007674B3">
      <w:pPr>
        <w:spacing w:line="360" w:lineRule="auto"/>
        <w:jc w:val="both"/>
        <w:rPr>
          <w:rFonts w:ascii="Arial" w:eastAsia="Calibri" w:hAnsi="Arial" w:cs="Arial"/>
          <w:sz w:val="24"/>
        </w:rPr>
      </w:pPr>
      <w:r w:rsidRPr="00E929B8">
        <w:rPr>
          <w:rFonts w:ascii="Arial" w:eastAsia="Calibri" w:hAnsi="Arial" w:cs="Arial"/>
          <w:sz w:val="24"/>
        </w:rPr>
        <w:t>1937: Tras una serie de eventos que deterioraron la relación entre trabajadores y empresas estalla una huelga en contra de las compañías petroleras extranjeras que paraliza al país. La Junta de Conciliación y Arbitraje falla a favor de los trabajadores, pero las compañías promueven un  amparo ante la Suprema Corte de Justicia de la Nación.</w:t>
      </w:r>
    </w:p>
    <w:p w14:paraId="23735F6C" w14:textId="77777777" w:rsidR="007674B3" w:rsidRPr="00E929B8" w:rsidRDefault="007674B3" w:rsidP="007674B3">
      <w:pPr>
        <w:spacing w:line="360" w:lineRule="auto"/>
        <w:jc w:val="both"/>
        <w:rPr>
          <w:rFonts w:ascii="Arial" w:eastAsia="Calibri" w:hAnsi="Arial" w:cs="Arial"/>
          <w:sz w:val="24"/>
        </w:rPr>
      </w:pPr>
      <w:r w:rsidRPr="00E929B8">
        <w:rPr>
          <w:rFonts w:ascii="Arial" w:eastAsia="Calibri" w:hAnsi="Arial" w:cs="Arial"/>
          <w:sz w:val="24"/>
        </w:rPr>
        <w:t>1938: Al negar el amparo, la Suprema Corte de Justicia ratifica el laudo emitido por la Junta Federal de Conciliación y Arbitraje a favor de los trabajadores. Tras la negativa de aquéllas para cumplir el mandato judicial, la tarde del 18 de marzo, el Presidente Lázaro Cárdenas del Río decreta la expropiación de los bienes muebles e inmuebles de 17 compañías petroleras a favor de la Nación. El 7 de junio de ese año se crea Petróleos Mexicanos.</w:t>
      </w:r>
    </w:p>
    <w:p w14:paraId="1C2084F5" w14:textId="77777777" w:rsidR="007674B3" w:rsidRPr="002B6A6A" w:rsidRDefault="007674B3" w:rsidP="007674B3">
      <w:pPr>
        <w:spacing w:line="360" w:lineRule="auto"/>
        <w:jc w:val="both"/>
        <w:rPr>
          <w:rFonts w:ascii="Arial" w:eastAsia="Calibri" w:hAnsi="Arial" w:cs="Arial"/>
          <w:sz w:val="24"/>
        </w:rPr>
      </w:pPr>
      <w:r w:rsidRPr="00E929B8">
        <w:rPr>
          <w:rFonts w:ascii="Arial" w:eastAsia="Calibri" w:hAnsi="Arial" w:cs="Arial"/>
          <w:sz w:val="24"/>
        </w:rPr>
        <w:t>1942: PEMEX y el Sindicato de Trabajadores Petroleros de la República Mexicana firman el primer</w:t>
      </w:r>
      <w:r>
        <w:rPr>
          <w:rFonts w:ascii="Arial" w:eastAsia="Calibri" w:hAnsi="Arial" w:cs="Arial"/>
          <w:sz w:val="24"/>
        </w:rPr>
        <w:t xml:space="preserve"> Contrato Colectivo de Trabajo.</w:t>
      </w:r>
    </w:p>
    <w:p w14:paraId="4BDF49A4" w14:textId="77777777" w:rsidR="00943D55" w:rsidRDefault="007674B3" w:rsidP="007674B3">
      <w:pPr>
        <w:spacing w:line="360" w:lineRule="auto"/>
        <w:jc w:val="both"/>
        <w:rPr>
          <w:ins w:id="449" w:author="BrunoMacias" w:date="2019-02-04T14:03:00Z"/>
          <w:rFonts w:ascii="Arial" w:eastAsia="Calibri" w:hAnsi="Arial" w:cs="Arial"/>
          <w:sz w:val="24"/>
        </w:rPr>
      </w:pPr>
      <w:r w:rsidRPr="002B6A6A">
        <w:rPr>
          <w:rFonts w:ascii="Arial" w:eastAsia="Calibri" w:hAnsi="Arial" w:cs="Arial"/>
          <w:sz w:val="24"/>
        </w:rPr>
        <w:lastRenderedPageBreak/>
        <w:t xml:space="preserve">El 7 de junio de 1938, mediante Decreto del Congreso de la Unión impulsado por Lázaro Cárdenas del Río, presidente de México en ese momento, se creó Petróleos Mexicanos y comenzó a operar a partir del 20 de julio del mismo año, para ser la única compañía que pudiera explotar y administrar los yacimientos de petróleo encontrados en el territorio mexicano. Pemex ocupó algunas de las instalaciones de las compañías expropiadas. Las actividades de Petróleos Mexicanos y de los organismos subsidiarios estaban reguladas principalmente por el artículo 27 constitucional, así como por la Ley Reglamentaria del Artículo 27 Constitucional en el Ramo del Petróleo y la Ley de Petróleos </w:t>
      </w:r>
      <w:commentRangeStart w:id="450"/>
      <w:r w:rsidRPr="002B6A6A">
        <w:rPr>
          <w:rFonts w:ascii="Arial" w:eastAsia="Calibri" w:hAnsi="Arial" w:cs="Arial"/>
          <w:sz w:val="24"/>
        </w:rPr>
        <w:t>Mexicanos</w:t>
      </w:r>
      <w:commentRangeEnd w:id="450"/>
      <w:r w:rsidR="00515C56">
        <w:rPr>
          <w:rStyle w:val="Refdecomentario"/>
        </w:rPr>
        <w:commentReference w:id="450"/>
      </w:r>
      <w:r w:rsidRPr="002B6A6A">
        <w:rPr>
          <w:rFonts w:ascii="Arial" w:eastAsia="Calibri" w:hAnsi="Arial" w:cs="Arial"/>
          <w:sz w:val="24"/>
        </w:rPr>
        <w:t>.</w:t>
      </w:r>
    </w:p>
    <w:p w14:paraId="269972DD" w14:textId="14D1F21B" w:rsidR="007674B3" w:rsidRDefault="00943D55" w:rsidP="007674B3">
      <w:pPr>
        <w:spacing w:line="360" w:lineRule="auto"/>
        <w:jc w:val="both"/>
        <w:rPr>
          <w:rFonts w:ascii="Arial" w:eastAsia="Calibri" w:hAnsi="Arial" w:cs="Arial"/>
          <w:sz w:val="24"/>
        </w:rPr>
      </w:pPr>
      <w:ins w:id="451" w:author="BrunoMacias" w:date="2019-02-04T14:03:00Z">
        <w:r>
          <w:rPr>
            <w:rFonts w:ascii="Arial" w:eastAsia="Calibri" w:hAnsi="Arial" w:cs="Arial"/>
            <w:sz w:val="24"/>
          </w:rPr>
          <w:t xml:space="preserve">Actualmente se está trabajando el desarrollo de este proyecto para </w:t>
        </w:r>
      </w:ins>
      <w:ins w:id="452" w:author="BrunoMacias" w:date="2019-02-04T14:08:00Z">
        <w:r w:rsidR="00D760A0">
          <w:rPr>
            <w:rFonts w:ascii="Arial" w:eastAsia="Calibri" w:hAnsi="Arial" w:cs="Arial"/>
            <w:sz w:val="24"/>
          </w:rPr>
          <w:t>Pemex</w:t>
        </w:r>
      </w:ins>
      <w:ins w:id="453" w:author="BrunoMacias" w:date="2019-02-04T14:03:00Z">
        <w:r>
          <w:rPr>
            <w:rFonts w:ascii="Arial" w:eastAsia="Calibri" w:hAnsi="Arial" w:cs="Arial"/>
            <w:sz w:val="24"/>
          </w:rPr>
          <w:t xml:space="preserve"> Cd. Mendoza, </w:t>
        </w:r>
      </w:ins>
      <w:ins w:id="454" w:author="BrunoMacias" w:date="2019-02-04T14:08:00Z">
        <w:r w:rsidR="00D760A0">
          <w:rPr>
            <w:rFonts w:ascii="Arial" w:eastAsia="Calibri" w:hAnsi="Arial" w:cs="Arial"/>
            <w:sz w:val="24"/>
          </w:rPr>
          <w:t xml:space="preserve">la cual </w:t>
        </w:r>
      </w:ins>
      <w:ins w:id="455" w:author="BrunoMacias" w:date="2019-02-04T14:09:00Z">
        <w:r w:rsidR="00D760A0">
          <w:rPr>
            <w:rFonts w:ascii="Arial" w:eastAsia="Calibri" w:hAnsi="Arial" w:cs="Arial"/>
            <w:sz w:val="24"/>
          </w:rPr>
          <w:t xml:space="preserve">la administración que rige aquí es </w:t>
        </w:r>
        <w:r w:rsidR="00D760A0" w:rsidRPr="007412D2">
          <w:rPr>
            <w:rFonts w:ascii="Arial" w:eastAsia="Calibri" w:hAnsi="Arial" w:cs="Arial"/>
            <w:sz w:val="24"/>
          </w:rPr>
          <w:t xml:space="preserve">Pemex Logística </w:t>
        </w:r>
        <w:r w:rsidR="00D760A0">
          <w:rPr>
            <w:rFonts w:ascii="Arial" w:eastAsia="Calibri" w:hAnsi="Arial" w:cs="Arial"/>
            <w:sz w:val="24"/>
          </w:rPr>
          <w:t xml:space="preserve"> que </w:t>
        </w:r>
      </w:ins>
      <w:ins w:id="456" w:author="BrunoMacias" w:date="2019-02-04T14:08:00Z">
        <w:r w:rsidR="00D760A0">
          <w:rPr>
            <w:rFonts w:ascii="Arial" w:eastAsia="Calibri" w:hAnsi="Arial" w:cs="Arial"/>
            <w:sz w:val="24"/>
          </w:rPr>
          <w:t>es una filial de la petrolera Pemex</w:t>
        </w:r>
        <w:r w:rsidR="007412D2" w:rsidRPr="007412D2">
          <w:rPr>
            <w:rFonts w:ascii="Arial" w:eastAsia="Calibri" w:hAnsi="Arial" w:cs="Arial"/>
            <w:sz w:val="24"/>
          </w:rPr>
          <w:t>. Se fundó en 2015</w:t>
        </w:r>
      </w:ins>
      <w:ins w:id="457" w:author="BrunoMacias" w:date="2019-02-04T14:10:00Z">
        <w:r w:rsidR="00D760A0">
          <w:rPr>
            <w:rFonts w:ascii="Arial" w:eastAsia="Calibri" w:hAnsi="Arial" w:cs="Arial"/>
            <w:sz w:val="24"/>
          </w:rPr>
          <w:t xml:space="preserve"> (el régimen, no las instalaciones)</w:t>
        </w:r>
      </w:ins>
      <w:ins w:id="458" w:author="BrunoMacias" w:date="2019-02-04T14:08:00Z">
        <w:r w:rsidR="007412D2" w:rsidRPr="007412D2">
          <w:rPr>
            <w:rFonts w:ascii="Arial" w:eastAsia="Calibri" w:hAnsi="Arial" w:cs="Arial"/>
            <w:sz w:val="24"/>
          </w:rPr>
          <w:t xml:space="preserve"> como parte de la reestructuración de Pemex, que dio origen también a otras cuatro filiales. La unidad supervisa y administra gasoductos y ductos de productos refinados, terminales de almacenamiento, distribución y GLP, así como terminales marítimas, junto con ofrecer servicios de transporte terrestre y costa afuera. Entre los clientes de Pemex Logística figuran la Secretaría de Defensa y la eléctrica estatal CFE, además de distribuidores, productores y gasolineras del sector privado mexicano. </w:t>
        </w:r>
      </w:ins>
      <w:del w:id="459" w:author="BrunoMacias" w:date="2019-02-04T14:04:00Z">
        <w:r w:rsidR="007674B3" w:rsidRPr="002B6A6A" w:rsidDel="00943D55">
          <w:rPr>
            <w:rFonts w:ascii="Arial" w:eastAsia="Calibri" w:hAnsi="Arial" w:cs="Arial"/>
            <w:sz w:val="24"/>
          </w:rPr>
          <w:delText xml:space="preserve"> </w:delText>
        </w:r>
      </w:del>
    </w:p>
    <w:p w14:paraId="2A6A8091" w14:textId="77777777" w:rsidR="00D760A0" w:rsidRDefault="00D760A0" w:rsidP="007674B3">
      <w:pPr>
        <w:spacing w:line="360" w:lineRule="auto"/>
        <w:jc w:val="both"/>
        <w:rPr>
          <w:ins w:id="460" w:author="BrunoMacias" w:date="2019-02-04T14:10:00Z"/>
          <w:rFonts w:ascii="Arial" w:eastAsia="Calibri" w:hAnsi="Arial" w:cs="Arial"/>
          <w:b/>
          <w:bCs/>
          <w:sz w:val="24"/>
        </w:rPr>
      </w:pPr>
    </w:p>
    <w:p w14:paraId="6E960CB5"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Misión</w:t>
      </w:r>
    </w:p>
    <w:p w14:paraId="0D726329"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 xml:space="preserve">Maximizar el valor de los activos petroleros y los hidrocarburos de la Nación, satisfaciendo la demanda nacional de productos petrolíferos con la calidad requerida, de manera segura, </w:t>
      </w:r>
      <w:r>
        <w:rPr>
          <w:rFonts w:ascii="Arial" w:eastAsia="Calibri" w:hAnsi="Arial" w:cs="Arial"/>
          <w:sz w:val="24"/>
        </w:rPr>
        <w:t>confiable</w:t>
      </w:r>
      <w:r w:rsidRPr="006D0DC2">
        <w:rPr>
          <w:rFonts w:ascii="Arial" w:eastAsia="Calibri" w:hAnsi="Arial" w:cs="Arial"/>
          <w:sz w:val="24"/>
        </w:rPr>
        <w:t>, rentable y sustentable.</w:t>
      </w:r>
    </w:p>
    <w:p w14:paraId="7852C27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Visión</w:t>
      </w:r>
    </w:p>
    <w:p w14:paraId="19FBD76E"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Ser reconocida por los mexicanos como un organismo socialmente responsable, que permanentemente aumenta el valor de sus activos y de los hidrocarburos de la Nación, que es ágil, transparente y con alto nivel de in</w:t>
      </w:r>
      <w:r>
        <w:rPr>
          <w:rFonts w:ascii="Arial" w:eastAsia="Calibri" w:hAnsi="Arial" w:cs="Arial"/>
          <w:sz w:val="24"/>
        </w:rPr>
        <w:t>n</w:t>
      </w:r>
      <w:r w:rsidRPr="006D0DC2">
        <w:rPr>
          <w:rFonts w:ascii="Arial" w:eastAsia="Calibri" w:hAnsi="Arial" w:cs="Arial"/>
          <w:sz w:val="24"/>
        </w:rPr>
        <w:t>ovación en su estrategia y en sus operaciones.</w:t>
      </w:r>
    </w:p>
    <w:p w14:paraId="6D845C6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lastRenderedPageBreak/>
        <w:t>Valores</w:t>
      </w:r>
    </w:p>
    <w:p w14:paraId="09DA5D53"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Agilidad</w:t>
      </w:r>
    </w:p>
    <w:p w14:paraId="193AF4B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Innovación</w:t>
      </w:r>
    </w:p>
    <w:p w14:paraId="05CB2032"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Colaboración</w:t>
      </w:r>
    </w:p>
    <w:p w14:paraId="5C9EE07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Rendición de cuentas</w:t>
      </w:r>
    </w:p>
    <w:p w14:paraId="561678A4"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Honestidad</w:t>
      </w:r>
    </w:p>
    <w:p w14:paraId="371F20FE"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Orgullo</w:t>
      </w:r>
    </w:p>
    <w:p w14:paraId="0DEB5FD9"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En la siguiente imagen se muestra la localización de la empresa</w:t>
      </w:r>
    </w:p>
    <w:p w14:paraId="19C8BAA3"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38EDC192" wp14:editId="1427D795">
            <wp:extent cx="2876550" cy="2876550"/>
            <wp:effectExtent l="0" t="0" r="0" b="0"/>
            <wp:docPr id="15" name="Imagen 15" descr="Resultado de imagen para pemex sector ductos mend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emex sector ductos mendoz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44ACB889" w14:textId="2F834BB6" w:rsidR="007674B3" w:rsidRDefault="007674B3">
      <w:pPr>
        <w:pStyle w:val="Descripcin"/>
        <w:spacing w:line="360" w:lineRule="auto"/>
        <w:jc w:val="center"/>
        <w:pPrChange w:id="461" w:author="Galaxy" w:date="2019-02-14T09:27:00Z">
          <w:pPr>
            <w:pStyle w:val="Descripcin"/>
            <w:jc w:val="center"/>
          </w:pPr>
        </w:pPrChange>
      </w:pPr>
      <w:bookmarkStart w:id="462" w:name="_Toc535577875"/>
      <w:bookmarkStart w:id="463" w:name="_Toc535584780"/>
      <w:r>
        <w:t xml:space="preserve">Imagen </w:t>
      </w:r>
      <w:r w:rsidR="00CC5F57">
        <w:t>1</w:t>
      </w:r>
      <w:r>
        <w:t>.2 Mapa de la empresa</w:t>
      </w:r>
      <w:bookmarkEnd w:id="462"/>
      <w:bookmarkEnd w:id="463"/>
    </w:p>
    <w:p w14:paraId="313037E3" w14:textId="77777777" w:rsidR="007674B3" w:rsidRDefault="007674B3" w:rsidP="007674B3">
      <w:pPr>
        <w:spacing w:line="360" w:lineRule="auto"/>
        <w:jc w:val="center"/>
        <w:rPr>
          <w:rFonts w:ascii="Arial" w:eastAsia="Calibri" w:hAnsi="Arial" w:cs="Arial"/>
          <w:sz w:val="24"/>
        </w:rPr>
      </w:pPr>
    </w:p>
    <w:p w14:paraId="3AC516E8" w14:textId="77777777" w:rsidR="00902AC5" w:rsidRDefault="00902AC5" w:rsidP="00902AC5">
      <w:pPr>
        <w:spacing w:line="360" w:lineRule="auto"/>
        <w:jc w:val="both"/>
        <w:rPr>
          <w:ins w:id="464" w:author="Galaxy" w:date="2019-02-07T06:53:00Z"/>
          <w:rFonts w:ascii="Arial" w:eastAsia="Calibri" w:hAnsi="Arial" w:cs="Arial"/>
          <w:sz w:val="24"/>
        </w:rPr>
      </w:pPr>
      <w:ins w:id="465" w:author="Galaxy" w:date="2019-02-07T06:53:00Z">
        <w:r>
          <w:rPr>
            <w:rFonts w:ascii="Arial" w:eastAsia="Calibri" w:hAnsi="Arial" w:cs="Arial"/>
            <w:sz w:val="24"/>
          </w:rPr>
          <w:br w:type="page"/>
        </w:r>
      </w:ins>
    </w:p>
    <w:p w14:paraId="21DCCA52"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lastRenderedPageBreak/>
        <w:t>Se incluye una fotografía de las instalaciones de la empresa Pemex Sector Cd. Mendoza.</w:t>
      </w:r>
    </w:p>
    <w:p w14:paraId="2E4A70E0"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578624ED" wp14:editId="504381F8">
            <wp:extent cx="3114675" cy="2639901"/>
            <wp:effectExtent l="0" t="0" r="0" b="8255"/>
            <wp:docPr id="18" name="Imagen 18" descr="http://www.gas.pemex.com/NR/rdonlyres/65D79D00-3631-4A48-B365-7E4A356ACC5F/0/SANY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s.pemex.com/NR/rdonlyres/65D79D00-3631-4A48-B365-7E4A356ACC5F/0/SANY0217.JPG"/>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3120321" cy="2644686"/>
                    </a:xfrm>
                    <a:prstGeom prst="rect">
                      <a:avLst/>
                    </a:prstGeom>
                    <a:noFill/>
                    <a:ln>
                      <a:noFill/>
                    </a:ln>
                  </pic:spPr>
                </pic:pic>
              </a:graphicData>
            </a:graphic>
          </wp:inline>
        </w:drawing>
      </w:r>
    </w:p>
    <w:p w14:paraId="78D906FB" w14:textId="46DDB1FA" w:rsidR="007674B3" w:rsidRDefault="007674B3">
      <w:pPr>
        <w:pStyle w:val="Descripcin"/>
        <w:spacing w:line="360" w:lineRule="auto"/>
        <w:jc w:val="center"/>
        <w:pPrChange w:id="466" w:author="Galaxy" w:date="2019-02-14T09:27:00Z">
          <w:pPr>
            <w:pStyle w:val="Descripcin"/>
            <w:jc w:val="center"/>
          </w:pPr>
        </w:pPrChange>
      </w:pPr>
      <w:bookmarkStart w:id="467" w:name="_Toc535577876"/>
      <w:bookmarkStart w:id="468" w:name="_Toc535584781"/>
      <w:r>
        <w:t>Imagen 1.3 Instalaciones</w:t>
      </w:r>
      <w:bookmarkEnd w:id="467"/>
      <w:bookmarkEnd w:id="468"/>
    </w:p>
    <w:p w14:paraId="7638B591" w14:textId="77777777" w:rsidR="007674B3" w:rsidRPr="007674B3" w:rsidRDefault="007674B3">
      <w:pPr>
        <w:spacing w:line="360" w:lineRule="auto"/>
        <w:pPrChange w:id="469" w:author="Galaxy" w:date="2019-02-14T09:27:00Z">
          <w:pPr/>
        </w:pPrChange>
      </w:pPr>
    </w:p>
    <w:p w14:paraId="1D1A0869" w14:textId="77777777" w:rsidR="007E210A" w:rsidRPr="00DA4ADA" w:rsidRDefault="00440C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0"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w:t>
      </w:r>
      <w:r w:rsidR="007E210A" w:rsidRPr="00DA4ADA">
        <w:rPr>
          <w:rFonts w:cs="Arial"/>
        </w:rPr>
        <w:t xml:space="preserve">escripción </w:t>
      </w:r>
      <w:r w:rsidRPr="00DA4ADA">
        <w:rPr>
          <w:rFonts w:cs="Arial"/>
        </w:rPr>
        <w:t>de</w:t>
      </w:r>
      <w:r w:rsidR="007E210A" w:rsidRPr="00DA4ADA">
        <w:rPr>
          <w:rFonts w:cs="Arial"/>
        </w:rPr>
        <w:t xml:space="preserve"> los siguientes puntos:</w:t>
      </w:r>
    </w:p>
    <w:p w14:paraId="0AC16EB4"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1"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h</w:t>
      </w:r>
      <w:r w:rsidR="007E210A" w:rsidRPr="00DA4ADA">
        <w:rPr>
          <w:rFonts w:cs="Arial"/>
        </w:rPr>
        <w:t xml:space="preserve">istoria </w:t>
      </w:r>
      <w:r w:rsidR="005D6BA6" w:rsidRPr="00DA4ADA">
        <w:rPr>
          <w:rFonts w:cs="Arial"/>
        </w:rPr>
        <w:t>de la</w:t>
      </w:r>
      <w:r w:rsidR="007E210A" w:rsidRPr="00DA4ADA">
        <w:rPr>
          <w:rFonts w:cs="Arial"/>
        </w:rPr>
        <w:t xml:space="preserve"> empresa</w:t>
      </w:r>
      <w:r w:rsidRPr="00DA4ADA">
        <w:rPr>
          <w:rFonts w:cs="Arial"/>
        </w:rPr>
        <w:t>,</w:t>
      </w:r>
    </w:p>
    <w:p w14:paraId="39C0989A"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2"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m</w:t>
      </w:r>
      <w:r w:rsidR="007E210A" w:rsidRPr="00DA4ADA">
        <w:rPr>
          <w:rFonts w:cs="Arial"/>
        </w:rPr>
        <w:t>isión, visión y objetivos de la empresa</w:t>
      </w:r>
      <w:r w:rsidRPr="00DA4ADA">
        <w:rPr>
          <w:rFonts w:cs="Arial"/>
        </w:rPr>
        <w:t>,</w:t>
      </w:r>
    </w:p>
    <w:p w14:paraId="2CAB220A"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3"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p</w:t>
      </w:r>
      <w:r w:rsidR="007E210A" w:rsidRPr="00DA4ADA">
        <w:rPr>
          <w:rFonts w:cs="Arial"/>
        </w:rPr>
        <w:t>rocesos que se realizan en la empresa</w:t>
      </w:r>
      <w:r w:rsidRPr="00DA4ADA">
        <w:rPr>
          <w:rFonts w:cs="Arial"/>
        </w:rPr>
        <w:t>,</w:t>
      </w:r>
    </w:p>
    <w:p w14:paraId="3C45A829"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4"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commentRangeStart w:id="475"/>
      <w:r w:rsidRPr="00DA4ADA">
        <w:rPr>
          <w:rFonts w:cs="Arial"/>
        </w:rPr>
        <w:t>m</w:t>
      </w:r>
      <w:r w:rsidR="007E210A" w:rsidRPr="00DA4ADA">
        <w:rPr>
          <w:rFonts w:cs="Arial"/>
        </w:rPr>
        <w:t>ercado de impacto de los productos o servicios brindados por la empresa</w:t>
      </w:r>
      <w:r w:rsidRPr="00DA4ADA">
        <w:rPr>
          <w:rFonts w:cs="Arial"/>
        </w:rPr>
        <w:t>, e</w:t>
      </w:r>
    </w:p>
    <w:p w14:paraId="5750EE28" w14:textId="77777777" w:rsidR="007E210A" w:rsidRPr="00DA4ADA" w:rsidRDefault="00440C5D">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6" w:author="Galaxy" w:date="2019-02-14T09:27:00Z">
          <w:pPr>
            <w:pStyle w:val="Prrafodelista"/>
            <w:numPr>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hanging="360"/>
            <w:jc w:val="both"/>
          </w:pPr>
        </w:pPrChange>
      </w:pPr>
      <w:r w:rsidRPr="00DA4ADA">
        <w:rPr>
          <w:rFonts w:cs="Arial"/>
        </w:rPr>
        <w:t>i</w:t>
      </w:r>
      <w:r w:rsidR="007E210A" w:rsidRPr="00DA4ADA">
        <w:rPr>
          <w:rFonts w:cs="Arial"/>
        </w:rPr>
        <w:t xml:space="preserve">mpacto en el área de </w:t>
      </w:r>
      <w:r w:rsidR="00B343C4">
        <w:rPr>
          <w:rFonts w:cs="Arial"/>
        </w:rPr>
        <w:t>tecnologías de la información y comunicación</w:t>
      </w:r>
      <w:r w:rsidRPr="00DA4ADA">
        <w:rPr>
          <w:rFonts w:cs="Arial"/>
        </w:rPr>
        <w:t>.</w:t>
      </w:r>
      <w:commentRangeEnd w:id="475"/>
      <w:r w:rsidR="00EA544F">
        <w:rPr>
          <w:rStyle w:val="Refdecomentario"/>
        </w:rPr>
        <w:commentReference w:id="475"/>
      </w:r>
    </w:p>
    <w:p w14:paraId="56CD5663" w14:textId="77777777" w:rsidR="007E210A" w:rsidRPr="00DA4ADA" w:rsidRDefault="007E210A">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7" w:author="Galaxy" w:date="2019-02-14T09:27:00Z">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1E77F659" w14:textId="77777777" w:rsidR="007E210A" w:rsidRPr="00DA4ADA" w:rsidRDefault="007E21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478"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7B327AC3" w14:textId="77777777" w:rsidR="00636A66" w:rsidRPr="00DA4ADA" w:rsidRDefault="00636A66">
      <w:pPr>
        <w:pStyle w:val="Textoindependiente"/>
        <w:spacing w:line="360" w:lineRule="auto"/>
        <w:rPr>
          <w:rFonts w:asciiTheme="minorHAnsi" w:hAnsiTheme="minorHAnsi" w:cs="Arial"/>
          <w:sz w:val="28"/>
          <w:szCs w:val="28"/>
        </w:rPr>
        <w:pPrChange w:id="479" w:author="Galaxy" w:date="2019-02-14T09:27:00Z">
          <w:pPr>
            <w:pStyle w:val="Textoindependiente"/>
          </w:pPr>
        </w:pPrChange>
      </w:pPr>
    </w:p>
    <w:p w14:paraId="5A9C8126" w14:textId="77777777" w:rsidR="00636A66" w:rsidRPr="00DA4ADA" w:rsidRDefault="00636A66">
      <w:pPr>
        <w:pStyle w:val="Textoindependiente"/>
        <w:spacing w:line="360" w:lineRule="auto"/>
        <w:rPr>
          <w:rFonts w:asciiTheme="minorHAnsi" w:hAnsiTheme="minorHAnsi" w:cs="Arial"/>
        </w:rPr>
        <w:pPrChange w:id="480" w:author="Galaxy" w:date="2019-02-14T09:27:00Z">
          <w:pPr>
            <w:pStyle w:val="Textoindependiente"/>
          </w:pPr>
        </w:pPrChange>
      </w:pPr>
      <w:r w:rsidRPr="00DA4ADA">
        <w:rPr>
          <w:rFonts w:asciiTheme="minorHAnsi" w:hAnsiTheme="minorHAnsi" w:cs="Arial"/>
          <w:sz w:val="28"/>
          <w:szCs w:val="28"/>
        </w:rPr>
        <w:br w:type="page"/>
      </w:r>
    </w:p>
    <w:p w14:paraId="411387D0" w14:textId="77777777" w:rsidR="00636A66" w:rsidRPr="00DA4ADA" w:rsidRDefault="00636A66">
      <w:pPr>
        <w:pStyle w:val="Textoindependiente"/>
        <w:spacing w:line="360" w:lineRule="auto"/>
        <w:jc w:val="center"/>
        <w:rPr>
          <w:rFonts w:asciiTheme="minorHAnsi" w:hAnsiTheme="minorHAnsi" w:cs="Arial"/>
          <w:b/>
          <w:sz w:val="32"/>
          <w:szCs w:val="32"/>
        </w:rPr>
        <w:pPrChange w:id="481" w:author="Galaxy" w:date="2019-02-14T09:27:00Z">
          <w:pPr>
            <w:pStyle w:val="Textoindependiente"/>
            <w:jc w:val="center"/>
          </w:pPr>
        </w:pPrChange>
      </w:pPr>
    </w:p>
    <w:p w14:paraId="254E1DD1" w14:textId="314C6C75" w:rsidR="00636A66" w:rsidRPr="00DA4ADA" w:rsidRDefault="00636A66">
      <w:pPr>
        <w:pStyle w:val="Textoindependiente"/>
        <w:spacing w:line="360" w:lineRule="auto"/>
        <w:jc w:val="center"/>
        <w:outlineLvl w:val="0"/>
        <w:rPr>
          <w:rFonts w:asciiTheme="minorHAnsi" w:hAnsiTheme="minorHAnsi" w:cs="Arial"/>
          <w:b/>
          <w:sz w:val="32"/>
          <w:szCs w:val="32"/>
        </w:rPr>
        <w:pPrChange w:id="482" w:author="Galaxy" w:date="2019-02-14T09:27:00Z">
          <w:pPr>
            <w:pStyle w:val="Textoindependiente"/>
            <w:jc w:val="center"/>
            <w:outlineLvl w:val="0"/>
          </w:pPr>
        </w:pPrChange>
      </w:pPr>
      <w:bookmarkStart w:id="483" w:name="_Toc1821956"/>
      <w:r w:rsidRPr="00DA4ADA">
        <w:rPr>
          <w:rFonts w:asciiTheme="minorHAnsi" w:hAnsiTheme="minorHAnsi" w:cs="Arial"/>
          <w:b/>
          <w:sz w:val="32"/>
          <w:szCs w:val="32"/>
        </w:rPr>
        <w:t xml:space="preserve">CAPÍTULO </w:t>
      </w:r>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bookmarkEnd w:id="483"/>
    </w:p>
    <w:p w14:paraId="40DA99F1" w14:textId="77777777" w:rsidR="00F0258D" w:rsidRPr="00DA4ADA" w:rsidRDefault="00F0258D">
      <w:pPr>
        <w:pStyle w:val="Textoindependiente"/>
        <w:spacing w:line="360" w:lineRule="auto"/>
        <w:jc w:val="center"/>
        <w:rPr>
          <w:rFonts w:asciiTheme="minorHAnsi" w:hAnsiTheme="minorHAnsi" w:cs="Arial"/>
          <w:sz w:val="28"/>
          <w:szCs w:val="28"/>
        </w:rPr>
        <w:pPrChange w:id="484" w:author="Galaxy" w:date="2019-02-14T09:27:00Z">
          <w:pPr>
            <w:pStyle w:val="Textoindependiente"/>
            <w:jc w:val="center"/>
          </w:pPr>
        </w:pPrChange>
      </w:pPr>
    </w:p>
    <w:p w14:paraId="1C5EFA90" w14:textId="394F9118" w:rsidR="005217D3" w:rsidRDefault="005217D3">
      <w:pPr>
        <w:spacing w:line="360" w:lineRule="auto"/>
        <w:jc w:val="both"/>
        <w:rPr>
          <w:rFonts w:ascii="Arial" w:eastAsia="Calibri" w:hAnsi="Arial" w:cs="Arial"/>
          <w:sz w:val="24"/>
        </w:rPr>
        <w:pPrChange w:id="485" w:author="Galaxy" w:date="2019-02-14T09:27:00Z">
          <w:pPr>
            <w:jc w:val="both"/>
          </w:pPr>
        </w:pPrChange>
      </w:pPr>
      <w:r>
        <w:rPr>
          <w:rFonts w:ascii="Arial" w:eastAsia="Calibri" w:hAnsi="Arial" w:cs="Arial"/>
          <w:sz w:val="24"/>
        </w:rPr>
        <w:t>En este capítulo abarca el concepto de metodología, la razón de necesitar una, cuál opción nos favorece y metodología utilizada así como sus características que la definen.</w:t>
      </w:r>
    </w:p>
    <w:p w14:paraId="097542F3" w14:textId="72083797" w:rsidR="00076FD7" w:rsidRDefault="00076FD7">
      <w:pPr>
        <w:spacing w:line="360" w:lineRule="auto"/>
        <w:jc w:val="both"/>
        <w:rPr>
          <w:rFonts w:ascii="Arial" w:eastAsia="Calibri" w:hAnsi="Arial" w:cs="Arial"/>
          <w:sz w:val="24"/>
        </w:rPr>
        <w:pPrChange w:id="486" w:author="Galaxy" w:date="2019-02-14T09:27:00Z">
          <w:pPr>
            <w:jc w:val="both"/>
          </w:pPr>
        </w:pPrChange>
      </w:pPr>
      <w:r w:rsidRPr="00076FD7">
        <w:rPr>
          <w:rFonts w:ascii="Arial" w:eastAsia="Calibri" w:hAnsi="Arial" w:cs="Arial"/>
          <w:sz w:val="24"/>
        </w:rPr>
        <w:t>Este  marco  de  referencia  cubre  el  ciclo  de  vida  del  software  desde  la</w:t>
      </w:r>
      <w:r>
        <w:rPr>
          <w:rFonts w:ascii="Arial" w:eastAsia="Calibri" w:hAnsi="Arial" w:cs="Arial"/>
          <w:sz w:val="24"/>
        </w:rPr>
        <w:t xml:space="preserve"> c</w:t>
      </w:r>
      <w:r w:rsidRPr="00076FD7">
        <w:rPr>
          <w:rFonts w:ascii="Arial" w:eastAsia="Calibri" w:hAnsi="Arial" w:cs="Arial"/>
          <w:sz w:val="24"/>
        </w:rPr>
        <w:t>onceptualización</w:t>
      </w:r>
      <w:r>
        <w:rPr>
          <w:rFonts w:ascii="Arial" w:eastAsia="Calibri" w:hAnsi="Arial" w:cs="Arial"/>
          <w:sz w:val="24"/>
        </w:rPr>
        <w:t xml:space="preserve"> </w:t>
      </w:r>
      <w:r w:rsidRPr="00076FD7">
        <w:rPr>
          <w:rFonts w:ascii="Arial" w:eastAsia="Calibri" w:hAnsi="Arial" w:cs="Arial"/>
          <w:sz w:val="24"/>
        </w:rPr>
        <w:t>de  ideas  hasta  su  retirada  y  consta  de  procesos  para  adquirir  y  suministrar  productos  y servicios software. Cubre además el control y la mejora de estos procesos.</w:t>
      </w:r>
    </w:p>
    <w:p w14:paraId="798C942A" w14:textId="135145B1" w:rsidR="005217D3" w:rsidRDefault="00076FD7">
      <w:pPr>
        <w:spacing w:line="360" w:lineRule="auto"/>
        <w:jc w:val="both"/>
        <w:rPr>
          <w:rFonts w:ascii="Arial" w:eastAsia="Calibri" w:hAnsi="Arial" w:cs="Arial"/>
          <w:sz w:val="24"/>
        </w:rPr>
        <w:pPrChange w:id="487" w:author="Galaxy" w:date="2019-02-14T09:27:00Z">
          <w:pPr>
            <w:jc w:val="both"/>
          </w:pPr>
        </w:pPrChange>
      </w:pPr>
      <w:r w:rsidRPr="00076FD7">
        <w:rPr>
          <w:rFonts w:ascii="Arial" w:eastAsia="Calibri" w:hAnsi="Arial" w:cs="Arial"/>
          <w:sz w:val="24"/>
        </w:rPr>
        <w:t>Es raro encontrar un sistema complejo sin software, y todos los sistemas de software requieren componentes físicos del sistema (hardware) para funcionar, ya sea como parte del sistema de interés del software o como un sistema o infraestructura habilitante</w:t>
      </w:r>
      <w:r>
        <w:rPr>
          <w:rStyle w:val="Refdenotaalpie"/>
          <w:rFonts w:ascii="Arial" w:eastAsia="Calibri" w:hAnsi="Arial" w:cs="Arial"/>
          <w:sz w:val="24"/>
        </w:rPr>
        <w:footnoteReference w:id="4"/>
      </w:r>
      <w:r w:rsidRPr="00076FD7">
        <w:rPr>
          <w:rFonts w:ascii="Arial" w:eastAsia="Calibri" w:hAnsi="Arial" w:cs="Arial"/>
          <w:sz w:val="24"/>
        </w:rPr>
        <w:t>.</w:t>
      </w:r>
    </w:p>
    <w:p w14:paraId="2C25BC57" w14:textId="3C321844" w:rsidR="002C5B6A" w:rsidRPr="00076FD7" w:rsidRDefault="002C5B6A">
      <w:pPr>
        <w:spacing w:line="360" w:lineRule="auto"/>
        <w:jc w:val="both"/>
        <w:rPr>
          <w:rFonts w:ascii="Arial" w:eastAsia="Calibri" w:hAnsi="Arial" w:cs="Arial"/>
          <w:sz w:val="24"/>
        </w:rPr>
        <w:pPrChange w:id="493" w:author="Galaxy" w:date="2019-02-14T09:27:00Z">
          <w:pPr>
            <w:jc w:val="both"/>
          </w:pPr>
        </w:pPrChange>
      </w:pPr>
      <w:r>
        <w:rPr>
          <w:rFonts w:ascii="Arial" w:eastAsia="Calibri" w:hAnsi="Arial" w:cs="Arial"/>
          <w:sz w:val="24"/>
        </w:rPr>
        <w:t>En esta sección se comparan lo que son las opciones más apegadas al desarrollo de este proyecto, entre las que se contemplan el Proceso Unificado Ágil (AUP) y el Proceso Personal de Software (PSP).</w:t>
      </w:r>
    </w:p>
    <w:p w14:paraId="692A28E7" w14:textId="4E7712B4" w:rsidR="00076FD7" w:rsidRPr="002C5B6A" w:rsidRDefault="00076FD7">
      <w:pPr>
        <w:spacing w:line="360" w:lineRule="auto"/>
        <w:jc w:val="both"/>
        <w:rPr>
          <w:rFonts w:ascii="Arial" w:eastAsia="Calibri" w:hAnsi="Arial" w:cs="Arial"/>
          <w:sz w:val="24"/>
        </w:rPr>
        <w:pPrChange w:id="494" w:author="Galaxy" w:date="2019-02-14T09:27:00Z">
          <w:pPr>
            <w:jc w:val="both"/>
          </w:pPr>
        </w:pPrChange>
      </w:pPr>
      <w:r w:rsidRPr="00076FD7">
        <w:rPr>
          <w:rFonts w:ascii="Arial" w:eastAsia="Calibri" w:hAnsi="Arial" w:cs="Arial"/>
          <w:sz w:val="24"/>
        </w:rPr>
        <w:t xml:space="preserve">El </w:t>
      </w:r>
      <w:r w:rsidRPr="00893124">
        <w:rPr>
          <w:rFonts w:ascii="Arial" w:eastAsia="Calibri" w:hAnsi="Arial" w:cs="Arial"/>
          <w:sz w:val="24"/>
        </w:rPr>
        <w:t>Proceso Unificado Ágil</w:t>
      </w:r>
      <w:r w:rsidRPr="00076FD7">
        <w:rPr>
          <w:rFonts w:ascii="Arial" w:eastAsia="Calibri" w:hAnsi="Arial" w:cs="Arial"/>
          <w:sz w:val="24"/>
        </w:rPr>
        <w:t xml:space="preserve"> (AUP, del inglés </w:t>
      </w:r>
      <w:r w:rsidRPr="00076FD7">
        <w:rPr>
          <w:rFonts w:ascii="Arial" w:eastAsia="Calibri" w:hAnsi="Arial" w:cs="Arial"/>
          <w:i/>
          <w:iCs/>
          <w:sz w:val="24"/>
        </w:rPr>
        <w:t>Agile Unified Process</w:t>
      </w:r>
      <w:r w:rsidRPr="00076FD7">
        <w:rPr>
          <w:rFonts w:ascii="Arial" w:eastAsia="Calibri" w:hAnsi="Arial" w:cs="Arial"/>
          <w:sz w:val="24"/>
        </w:rPr>
        <w:t xml:space="preserve">) es una versión simplificada del </w:t>
      </w:r>
      <w:r w:rsidRPr="00893124">
        <w:rPr>
          <w:rFonts w:ascii="Arial" w:eastAsia="Calibri" w:hAnsi="Arial" w:cs="Arial"/>
          <w:sz w:val="24"/>
        </w:rPr>
        <w:t>Proceso Unificado de Rational</w:t>
      </w:r>
      <w:r w:rsidRPr="00076FD7">
        <w:rPr>
          <w:rFonts w:ascii="Arial" w:eastAsia="Calibri" w:hAnsi="Arial" w:cs="Arial"/>
          <w:sz w:val="24"/>
        </w:rPr>
        <w:t xml:space="preserve"> (</w:t>
      </w:r>
      <w:r w:rsidRPr="00076FD7">
        <w:rPr>
          <w:rFonts w:ascii="Arial" w:eastAsia="Calibri" w:hAnsi="Arial" w:cs="Arial"/>
          <w:i/>
          <w:iCs/>
          <w:sz w:val="24"/>
        </w:rPr>
        <w:t>Rational Unified Process</w:t>
      </w:r>
      <w:r w:rsidRPr="00076FD7">
        <w:rPr>
          <w:rFonts w:ascii="Arial" w:eastAsia="Calibri" w:hAnsi="Arial" w:cs="Arial"/>
          <w:sz w:val="24"/>
        </w:rPr>
        <w:t xml:space="preserve">, RUP) desarrollada por Scott Ambler, que describe una aproximación al desarrollo de aplicaciones que combina conceptos propios del proceso unificado tradicional con técnicas ágiles, con el objetivo de mejorar la </w:t>
      </w:r>
      <w:r w:rsidRPr="002C5B6A">
        <w:rPr>
          <w:rFonts w:ascii="Arial" w:eastAsia="Calibri" w:hAnsi="Arial" w:cs="Arial"/>
          <w:sz w:val="24"/>
        </w:rPr>
        <w:t>productividad.</w:t>
      </w:r>
    </w:p>
    <w:p w14:paraId="490BBA4F" w14:textId="77777777" w:rsidR="00902AC5" w:rsidRDefault="00902AC5" w:rsidP="00C43434">
      <w:pPr>
        <w:spacing w:line="360" w:lineRule="auto"/>
        <w:jc w:val="both"/>
        <w:rPr>
          <w:ins w:id="495" w:author="Galaxy" w:date="2019-02-07T06:53:00Z"/>
          <w:rFonts w:ascii="Arial" w:eastAsia="Calibri" w:hAnsi="Arial" w:cs="Arial"/>
          <w:sz w:val="24"/>
        </w:rPr>
      </w:pPr>
      <w:ins w:id="496" w:author="Galaxy" w:date="2019-02-07T06:53:00Z">
        <w:r>
          <w:rPr>
            <w:rFonts w:ascii="Arial" w:eastAsia="Calibri" w:hAnsi="Arial" w:cs="Arial"/>
            <w:sz w:val="24"/>
          </w:rPr>
          <w:br w:type="page"/>
        </w:r>
      </w:ins>
    </w:p>
    <w:p w14:paraId="117024DA" w14:textId="6D7D2294" w:rsidR="00076FD7" w:rsidRPr="00076FD7" w:rsidRDefault="00076FD7">
      <w:pPr>
        <w:spacing w:line="360" w:lineRule="auto"/>
        <w:jc w:val="both"/>
        <w:rPr>
          <w:rFonts w:ascii="Arial" w:eastAsia="Calibri" w:hAnsi="Arial" w:cs="Arial"/>
          <w:sz w:val="24"/>
        </w:rPr>
        <w:pPrChange w:id="497" w:author="Galaxy" w:date="2019-02-14T09:27:00Z">
          <w:pPr>
            <w:jc w:val="both"/>
          </w:pPr>
        </w:pPrChange>
      </w:pPr>
      <w:r w:rsidRPr="002C5B6A">
        <w:rPr>
          <w:rFonts w:ascii="Arial" w:eastAsia="Calibri" w:hAnsi="Arial" w:cs="Arial"/>
          <w:sz w:val="24"/>
        </w:rPr>
        <w:lastRenderedPageBreak/>
        <w:t xml:space="preserve">En general, el Proceso Unificado Ágil supone un </w:t>
      </w:r>
      <w:r w:rsidRPr="00E27B3E">
        <w:rPr>
          <w:rFonts w:ascii="Arial" w:eastAsia="Calibri" w:hAnsi="Arial" w:cs="Arial"/>
          <w:bCs/>
          <w:sz w:val="24"/>
        </w:rPr>
        <w:t>enfoque intermedio</w:t>
      </w:r>
      <w:r w:rsidRPr="00076FD7">
        <w:rPr>
          <w:rFonts w:ascii="Arial" w:eastAsia="Calibri" w:hAnsi="Arial" w:cs="Arial"/>
          <w:sz w:val="24"/>
        </w:rPr>
        <w:t xml:space="preserve"> entre XP (</w:t>
      </w:r>
      <w:r w:rsidRPr="00893124">
        <w:rPr>
          <w:rFonts w:ascii="Arial" w:eastAsia="Calibri" w:hAnsi="Arial" w:cs="Arial"/>
          <w:i/>
          <w:iCs/>
          <w:sz w:val="24"/>
        </w:rPr>
        <w:t>eXtreme Programming</w:t>
      </w:r>
      <w:r w:rsidRPr="00076FD7">
        <w:rPr>
          <w:rFonts w:ascii="Arial" w:eastAsia="Calibri" w:hAnsi="Arial" w:cs="Arial"/>
          <w:sz w:val="24"/>
        </w:rPr>
        <w:t xml:space="preserve">) y el Proceso Unificado de Rational, y tiene la ventaja de ser un proceso ágil que incluye explícitamente actividades y artefactos a los que la mayoría de desarrolladores ya están, de alguna manera, acostumbrados. Muchas organizaciones recelan de XP porque les parece demasiado ligero: XP no </w:t>
      </w:r>
      <w:r w:rsidR="00893124" w:rsidRPr="00076FD7">
        <w:rPr>
          <w:rFonts w:ascii="Arial" w:eastAsia="Calibri" w:hAnsi="Arial" w:cs="Arial"/>
          <w:sz w:val="24"/>
        </w:rPr>
        <w:t>específica</w:t>
      </w:r>
      <w:r w:rsidRPr="00076FD7">
        <w:rPr>
          <w:rFonts w:ascii="Arial" w:eastAsia="Calibri" w:hAnsi="Arial" w:cs="Arial"/>
          <w:sz w:val="24"/>
        </w:rPr>
        <w:t xml:space="preserve"> cómo crear algunos de los artefactos que los gestores necesitan, lo cual es en cierta manera una contrariedad porque</w:t>
      </w:r>
      <w:r w:rsidRPr="002C5B6A">
        <w:rPr>
          <w:rFonts w:ascii="Arial" w:eastAsia="Calibri" w:hAnsi="Arial" w:cs="Arial"/>
          <w:sz w:val="24"/>
        </w:rPr>
        <w:t xml:space="preserve"> </w:t>
      </w:r>
      <w:r w:rsidRPr="00E27B3E">
        <w:rPr>
          <w:rFonts w:ascii="Arial" w:eastAsia="Calibri" w:hAnsi="Arial" w:cs="Arial"/>
          <w:bCs/>
          <w:sz w:val="24"/>
        </w:rPr>
        <w:t>XP se considera, en general, un buen proceso ágil</w:t>
      </w:r>
      <w:r w:rsidRPr="002C5B6A">
        <w:rPr>
          <w:rFonts w:ascii="Arial" w:eastAsia="Calibri" w:hAnsi="Arial" w:cs="Arial"/>
          <w:sz w:val="24"/>
        </w:rPr>
        <w:t>.</w:t>
      </w:r>
    </w:p>
    <w:p w14:paraId="366D90DC" w14:textId="34046460" w:rsidR="002C5B6A" w:rsidRDefault="00076FD7">
      <w:pPr>
        <w:spacing w:line="360" w:lineRule="auto"/>
        <w:jc w:val="both"/>
        <w:rPr>
          <w:rFonts w:ascii="Arial" w:eastAsia="Calibri" w:hAnsi="Arial" w:cs="Arial"/>
          <w:sz w:val="24"/>
        </w:rPr>
        <w:pPrChange w:id="498" w:author="Galaxy" w:date="2019-02-14T09:27:00Z">
          <w:pPr>
            <w:jc w:val="both"/>
          </w:pPr>
        </w:pPrChange>
      </w:pPr>
      <w:r w:rsidRPr="00076FD7">
        <w:rPr>
          <w:rFonts w:ascii="Arial" w:eastAsia="Calibri" w:hAnsi="Arial" w:cs="Arial"/>
          <w:sz w:val="24"/>
        </w:rPr>
        <w:t xml:space="preserve">En el otro lado está el Proceso Unificado de Rational, cuya gestión resulta realmente sencilla pero que los desarrolladores suelen temer debido al gran número de artefactos que requiere. Esto también resulta desafortunado porque el Proceso Unificado tiene mucho que ofrecer, y </w:t>
      </w:r>
      <w:r w:rsidRPr="00E27B3E">
        <w:rPr>
          <w:rFonts w:ascii="Arial" w:eastAsia="Calibri" w:hAnsi="Arial" w:cs="Arial"/>
          <w:bCs/>
          <w:sz w:val="24"/>
        </w:rPr>
        <w:t>puede ser adaptado y recortado hasta conseguir algo más o menos práctico</w:t>
      </w:r>
      <w:r w:rsidRPr="002C5B6A">
        <w:rPr>
          <w:rFonts w:ascii="Arial" w:eastAsia="Calibri" w:hAnsi="Arial" w:cs="Arial"/>
          <w:sz w:val="24"/>
        </w:rPr>
        <w:t xml:space="preserve"> </w:t>
      </w:r>
      <w:r w:rsidRPr="00076FD7">
        <w:rPr>
          <w:rFonts w:ascii="Arial" w:eastAsia="Calibri" w:hAnsi="Arial" w:cs="Arial"/>
          <w:sz w:val="24"/>
        </w:rPr>
        <w:t>(que es exactamente lo que IBM Rational recomienda).</w:t>
      </w:r>
    </w:p>
    <w:p w14:paraId="7AB53651" w14:textId="77777777" w:rsidR="002C5B6A" w:rsidRDefault="002C5B6A">
      <w:pPr>
        <w:spacing w:line="360" w:lineRule="auto"/>
        <w:jc w:val="both"/>
        <w:rPr>
          <w:del w:id="499" w:author="Galaxy" w:date="2019-02-07T06:53:00Z"/>
          <w:rFonts w:ascii="Arial" w:eastAsia="Calibri" w:hAnsi="Arial" w:cs="Arial"/>
          <w:sz w:val="24"/>
        </w:rPr>
        <w:pPrChange w:id="500" w:author="Galaxy" w:date="2019-02-14T09:27:00Z">
          <w:pPr>
            <w:jc w:val="both"/>
          </w:pPr>
        </w:pPrChange>
      </w:pPr>
    </w:p>
    <w:p w14:paraId="16426723" w14:textId="42F685C0" w:rsidR="00076FD7" w:rsidRPr="00076FD7" w:rsidRDefault="00076FD7">
      <w:pPr>
        <w:spacing w:line="360" w:lineRule="auto"/>
        <w:jc w:val="both"/>
        <w:rPr>
          <w:rFonts w:ascii="Arial" w:eastAsia="Calibri" w:hAnsi="Arial" w:cs="Arial"/>
          <w:sz w:val="24"/>
        </w:rPr>
        <w:pPrChange w:id="501" w:author="Galaxy" w:date="2019-02-14T09:27:00Z">
          <w:pPr>
            <w:jc w:val="both"/>
          </w:pPr>
        </w:pPrChange>
      </w:pPr>
      <w:r w:rsidRPr="00076FD7">
        <w:rPr>
          <w:rFonts w:ascii="Arial" w:eastAsia="Calibri" w:hAnsi="Arial" w:cs="Arial"/>
          <w:sz w:val="24"/>
        </w:rPr>
        <w:t>El Proceso Unificado Ágil, pues, se haya entre ambos, adoptando algunas de las técnicas ágiles de XP y otros procesos ágiles, pero reteniendo parte de la formalidad del Proceso Unificado de Rational</w:t>
      </w:r>
      <w:r w:rsidR="002C5B6A">
        <w:rPr>
          <w:rFonts w:ascii="Arial" w:eastAsia="Calibri" w:hAnsi="Arial" w:cs="Arial"/>
          <w:sz w:val="24"/>
        </w:rPr>
        <w:t xml:space="preserve"> (RUP)</w:t>
      </w:r>
      <w:r w:rsidRPr="00076FD7">
        <w:rPr>
          <w:rFonts w:ascii="Arial" w:eastAsia="Calibri" w:hAnsi="Arial" w:cs="Arial"/>
          <w:sz w:val="24"/>
        </w:rPr>
        <w:t>.</w:t>
      </w:r>
    </w:p>
    <w:p w14:paraId="0C7B5613" w14:textId="77777777" w:rsidR="00076FD7" w:rsidRPr="00076FD7" w:rsidRDefault="00076FD7">
      <w:pPr>
        <w:spacing w:line="360" w:lineRule="auto"/>
        <w:jc w:val="both"/>
        <w:rPr>
          <w:rFonts w:ascii="Arial" w:eastAsia="Calibri" w:hAnsi="Arial" w:cs="Arial"/>
          <w:sz w:val="24"/>
        </w:rPr>
        <w:pPrChange w:id="502" w:author="Galaxy" w:date="2019-02-14T09:27:00Z">
          <w:pPr>
            <w:jc w:val="both"/>
          </w:pPr>
        </w:pPrChange>
      </w:pPr>
      <w:r w:rsidRPr="00076FD7">
        <w:rPr>
          <w:rFonts w:ascii="Arial" w:eastAsia="Calibri" w:hAnsi="Arial" w:cs="Arial"/>
          <w:sz w:val="24"/>
        </w:rPr>
        <w:t>El Proceso Unificado Ágil consta de cuatro fases que el proyecto atraviesa de forma secuencial. Dichas fases son, al igual que en el Proceso Unificado de Rational:</w:t>
      </w:r>
    </w:p>
    <w:p w14:paraId="72A1DEC1" w14:textId="77777777" w:rsidR="00076FD7" w:rsidRPr="00076FD7" w:rsidRDefault="00076FD7">
      <w:pPr>
        <w:numPr>
          <w:ilvl w:val="0"/>
          <w:numId w:val="11"/>
        </w:numPr>
        <w:spacing w:line="360" w:lineRule="auto"/>
        <w:jc w:val="both"/>
        <w:rPr>
          <w:rFonts w:ascii="Arial" w:eastAsia="Calibri" w:hAnsi="Arial" w:cs="Arial"/>
          <w:sz w:val="24"/>
        </w:rPr>
        <w:pPrChange w:id="503" w:author="Galaxy" w:date="2019-02-14T09:27:00Z">
          <w:pPr>
            <w:numPr>
              <w:numId w:val="11"/>
            </w:numPr>
            <w:tabs>
              <w:tab w:val="num" w:pos="720"/>
            </w:tabs>
            <w:ind w:left="720" w:hanging="360"/>
            <w:jc w:val="both"/>
          </w:pPr>
        </w:pPrChange>
      </w:pPr>
      <w:r w:rsidRPr="00076FD7">
        <w:rPr>
          <w:rFonts w:ascii="Arial" w:eastAsia="Calibri" w:hAnsi="Arial" w:cs="Arial"/>
          <w:b/>
          <w:bCs/>
          <w:sz w:val="24"/>
        </w:rPr>
        <w:t>Iniciación</w:t>
      </w:r>
      <w:r w:rsidRPr="00076FD7">
        <w:rPr>
          <w:rFonts w:ascii="Arial" w:eastAsia="Calibri" w:hAnsi="Arial" w:cs="Arial"/>
          <w:sz w:val="24"/>
        </w:rPr>
        <w:t>. El objetivo de esta fase es identificar el alcance inicial del proyecto, una arquitectura potencial para el sistema y obtener, si procede, financiación para el proyecto y la aceptación por parte de los promotores del sistema.</w:t>
      </w:r>
    </w:p>
    <w:p w14:paraId="46EB99BC" w14:textId="77777777" w:rsidR="00076FD7" w:rsidRPr="00076FD7" w:rsidRDefault="00076FD7">
      <w:pPr>
        <w:numPr>
          <w:ilvl w:val="0"/>
          <w:numId w:val="11"/>
        </w:numPr>
        <w:spacing w:line="360" w:lineRule="auto"/>
        <w:jc w:val="both"/>
        <w:rPr>
          <w:rFonts w:ascii="Arial" w:eastAsia="Calibri" w:hAnsi="Arial" w:cs="Arial"/>
          <w:sz w:val="24"/>
        </w:rPr>
        <w:pPrChange w:id="504" w:author="Galaxy" w:date="2019-02-14T09:27:00Z">
          <w:pPr>
            <w:numPr>
              <w:numId w:val="11"/>
            </w:numPr>
            <w:tabs>
              <w:tab w:val="num" w:pos="720"/>
            </w:tabs>
            <w:ind w:left="720" w:hanging="360"/>
            <w:jc w:val="both"/>
          </w:pPr>
        </w:pPrChange>
      </w:pPr>
      <w:r w:rsidRPr="00076FD7">
        <w:rPr>
          <w:rFonts w:ascii="Arial" w:eastAsia="Calibri" w:hAnsi="Arial" w:cs="Arial"/>
          <w:b/>
          <w:bCs/>
          <w:sz w:val="24"/>
        </w:rPr>
        <w:t>Elaboración</w:t>
      </w:r>
      <w:r w:rsidRPr="00076FD7">
        <w:rPr>
          <w:rFonts w:ascii="Arial" w:eastAsia="Calibri" w:hAnsi="Arial" w:cs="Arial"/>
          <w:sz w:val="24"/>
        </w:rPr>
        <w:t>. Mediante esta fase se pretende identificar y validar la arquitectura del sistema.</w:t>
      </w:r>
    </w:p>
    <w:p w14:paraId="57759271" w14:textId="77777777" w:rsidR="00076FD7" w:rsidRPr="00076FD7" w:rsidRDefault="00076FD7">
      <w:pPr>
        <w:numPr>
          <w:ilvl w:val="0"/>
          <w:numId w:val="11"/>
        </w:numPr>
        <w:spacing w:line="360" w:lineRule="auto"/>
        <w:jc w:val="both"/>
        <w:rPr>
          <w:rFonts w:ascii="Arial" w:eastAsia="Calibri" w:hAnsi="Arial" w:cs="Arial"/>
          <w:sz w:val="24"/>
        </w:rPr>
        <w:pPrChange w:id="505" w:author="Galaxy" w:date="2019-02-14T09:27:00Z">
          <w:pPr>
            <w:numPr>
              <w:numId w:val="11"/>
            </w:numPr>
            <w:tabs>
              <w:tab w:val="num" w:pos="720"/>
            </w:tabs>
            <w:ind w:left="720" w:hanging="360"/>
            <w:jc w:val="both"/>
          </w:pPr>
        </w:pPrChange>
      </w:pPr>
      <w:r w:rsidRPr="00076FD7">
        <w:rPr>
          <w:rFonts w:ascii="Arial" w:eastAsia="Calibri" w:hAnsi="Arial" w:cs="Arial"/>
          <w:b/>
          <w:bCs/>
          <w:sz w:val="24"/>
        </w:rPr>
        <w:t>Construcción</w:t>
      </w:r>
      <w:r w:rsidRPr="00076FD7">
        <w:rPr>
          <w:rFonts w:ascii="Arial" w:eastAsia="Calibri" w:hAnsi="Arial" w:cs="Arial"/>
          <w:sz w:val="24"/>
        </w:rPr>
        <w:t>. El objetivo de esta fase consiste en construir software desde un punto de vista incremental basado en las prioridades de los participantes.</w:t>
      </w:r>
    </w:p>
    <w:p w14:paraId="547FEE63" w14:textId="77777777" w:rsidR="00076FD7" w:rsidRPr="00076FD7" w:rsidRDefault="00076FD7">
      <w:pPr>
        <w:numPr>
          <w:ilvl w:val="0"/>
          <w:numId w:val="11"/>
        </w:numPr>
        <w:spacing w:line="360" w:lineRule="auto"/>
        <w:jc w:val="both"/>
        <w:rPr>
          <w:rFonts w:ascii="Arial" w:eastAsia="Calibri" w:hAnsi="Arial" w:cs="Arial"/>
          <w:sz w:val="24"/>
        </w:rPr>
        <w:pPrChange w:id="506" w:author="Galaxy" w:date="2019-02-14T09:27:00Z">
          <w:pPr>
            <w:numPr>
              <w:numId w:val="11"/>
            </w:numPr>
            <w:tabs>
              <w:tab w:val="num" w:pos="720"/>
            </w:tabs>
            <w:ind w:left="720" w:hanging="360"/>
            <w:jc w:val="both"/>
          </w:pPr>
        </w:pPrChange>
      </w:pPr>
      <w:r w:rsidRPr="00076FD7">
        <w:rPr>
          <w:rFonts w:ascii="Arial" w:eastAsia="Calibri" w:hAnsi="Arial" w:cs="Arial"/>
          <w:b/>
          <w:bCs/>
          <w:sz w:val="24"/>
        </w:rPr>
        <w:t>Transición</w:t>
      </w:r>
      <w:r w:rsidRPr="00076FD7">
        <w:rPr>
          <w:rFonts w:ascii="Arial" w:eastAsia="Calibri" w:hAnsi="Arial" w:cs="Arial"/>
          <w:sz w:val="24"/>
        </w:rPr>
        <w:t>. En esta fase se valida y despliega el sistema en el entorno de producción.</w:t>
      </w:r>
    </w:p>
    <w:p w14:paraId="3034A3D4" w14:textId="77777777" w:rsidR="00F04FE4" w:rsidRDefault="00F04FE4">
      <w:pPr>
        <w:spacing w:line="360" w:lineRule="auto"/>
        <w:jc w:val="both"/>
        <w:rPr>
          <w:ins w:id="507" w:author="Galaxy" w:date="2019-02-06T11:03:00Z"/>
          <w:rFonts w:ascii="Arial" w:eastAsia="Calibri" w:hAnsi="Arial" w:cs="Arial"/>
          <w:sz w:val="24"/>
        </w:rPr>
        <w:pPrChange w:id="508" w:author="Galaxy" w:date="2019-02-07T06:51:00Z">
          <w:pPr>
            <w:jc w:val="both"/>
          </w:pPr>
        </w:pPrChange>
      </w:pPr>
    </w:p>
    <w:p w14:paraId="6CB717B4" w14:textId="77777777" w:rsidR="002C58D2" w:rsidRDefault="002C58D2">
      <w:pPr>
        <w:spacing w:line="360" w:lineRule="auto"/>
        <w:jc w:val="both"/>
        <w:rPr>
          <w:ins w:id="509" w:author="Galaxy" w:date="2019-02-17T21:05:00Z"/>
          <w:rFonts w:ascii="Arial" w:eastAsia="Calibri" w:hAnsi="Arial" w:cs="Arial"/>
          <w:sz w:val="24"/>
        </w:rPr>
        <w:pPrChange w:id="510" w:author="Galaxy" w:date="2019-02-14T09:27:00Z">
          <w:pPr>
            <w:jc w:val="both"/>
          </w:pPr>
        </w:pPrChange>
      </w:pPr>
      <w:ins w:id="511" w:author="Galaxy" w:date="2019-02-17T21:05:00Z">
        <w:r>
          <w:rPr>
            <w:noProof/>
            <w:lang w:eastAsia="es-MX"/>
          </w:rPr>
          <w:lastRenderedPageBreak/>
          <w:drawing>
            <wp:inline distT="0" distB="0" distL="0" distR="0" wp14:anchorId="1FB1A88F" wp14:editId="7D9C3556">
              <wp:extent cx="4953000" cy="2247900"/>
              <wp:effectExtent l="0" t="0" r="0" b="0"/>
              <wp:docPr id="5" name="Imagen 5" descr="http://nosolopau.com/wp-content/uploads/2012/05/A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solopau.com/wp-content/uploads/2012/05/AU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247900"/>
                      </a:xfrm>
                      <a:prstGeom prst="rect">
                        <a:avLst/>
                      </a:prstGeom>
                      <a:noFill/>
                      <a:ln>
                        <a:noFill/>
                      </a:ln>
                    </pic:spPr>
                  </pic:pic>
                </a:graphicData>
              </a:graphic>
            </wp:inline>
          </w:drawing>
        </w:r>
      </w:ins>
    </w:p>
    <w:p w14:paraId="10F93007" w14:textId="77777777" w:rsidR="002C58D2" w:rsidRPr="002C58D2" w:rsidRDefault="002C58D2" w:rsidP="002C58D2">
      <w:pPr>
        <w:spacing w:line="360" w:lineRule="auto"/>
        <w:jc w:val="both"/>
        <w:rPr>
          <w:ins w:id="512" w:author="Galaxy" w:date="2019-02-17T21:05:00Z"/>
          <w:rFonts w:ascii="Arial" w:eastAsia="Calibri" w:hAnsi="Arial" w:cs="Arial"/>
          <w:sz w:val="24"/>
        </w:rPr>
      </w:pPr>
      <w:ins w:id="513" w:author="Galaxy" w:date="2019-02-17T21:05:00Z">
        <w:r w:rsidRPr="002C58D2">
          <w:rPr>
            <w:rFonts w:ascii="Arial" w:eastAsia="Calibri" w:hAnsi="Arial" w:cs="Arial"/>
            <w:sz w:val="24"/>
          </w:rPr>
          <w:t>A lo largo de las cuatro fases, se desarrollan actividades relativas a siete disciplinas de manera iterativa</w:t>
        </w:r>
        <w:r>
          <w:rPr>
            <w:rStyle w:val="Refdenotaalpie"/>
            <w:rFonts w:ascii="Arial" w:eastAsia="Calibri" w:hAnsi="Arial" w:cs="Arial"/>
            <w:sz w:val="24"/>
          </w:rPr>
          <w:footnoteReference w:id="5"/>
        </w:r>
        <w:r w:rsidRPr="002C58D2">
          <w:rPr>
            <w:rFonts w:ascii="Arial" w:eastAsia="Calibri" w:hAnsi="Arial" w:cs="Arial"/>
            <w:sz w:val="24"/>
          </w:rPr>
          <w:t>:</w:t>
        </w:r>
      </w:ins>
    </w:p>
    <w:p w14:paraId="42B440F4" w14:textId="77777777" w:rsidR="002C58D2" w:rsidRPr="002C58D2" w:rsidRDefault="002C58D2" w:rsidP="002C58D2">
      <w:pPr>
        <w:numPr>
          <w:ilvl w:val="0"/>
          <w:numId w:val="21"/>
        </w:numPr>
        <w:spacing w:line="360" w:lineRule="auto"/>
        <w:jc w:val="both"/>
        <w:rPr>
          <w:ins w:id="519" w:author="Galaxy" w:date="2019-02-17T21:05:00Z"/>
          <w:rFonts w:ascii="Arial" w:eastAsia="Calibri" w:hAnsi="Arial" w:cs="Arial"/>
          <w:sz w:val="24"/>
        </w:rPr>
      </w:pPr>
      <w:ins w:id="520" w:author="Galaxy" w:date="2019-02-17T21:05:00Z">
        <w:r w:rsidRPr="002C58D2">
          <w:rPr>
            <w:rFonts w:ascii="Arial" w:eastAsia="Calibri" w:hAnsi="Arial" w:cs="Arial"/>
            <w:b/>
            <w:bCs/>
            <w:sz w:val="24"/>
          </w:rPr>
          <w:t>Modelado</w:t>
        </w:r>
        <w:r w:rsidRPr="002C58D2">
          <w:rPr>
            <w:rFonts w:ascii="Arial" w:eastAsia="Calibri" w:hAnsi="Arial" w:cs="Arial"/>
            <w:sz w:val="24"/>
          </w:rPr>
          <w:t>. Su objeto es entender la lógica de negocio de la aplicación, el dominio del problema del proyecto e identificar una solución viable para el dominio del problema.</w:t>
        </w:r>
      </w:ins>
    </w:p>
    <w:p w14:paraId="182CA443" w14:textId="77777777" w:rsidR="002C58D2" w:rsidRPr="002C58D2" w:rsidRDefault="002C58D2" w:rsidP="002C58D2">
      <w:pPr>
        <w:numPr>
          <w:ilvl w:val="0"/>
          <w:numId w:val="21"/>
        </w:numPr>
        <w:spacing w:line="360" w:lineRule="auto"/>
        <w:jc w:val="both"/>
        <w:rPr>
          <w:ins w:id="521" w:author="Galaxy" w:date="2019-02-17T21:05:00Z"/>
          <w:rFonts w:ascii="Arial" w:eastAsia="Calibri" w:hAnsi="Arial" w:cs="Arial"/>
          <w:sz w:val="24"/>
        </w:rPr>
      </w:pPr>
      <w:ins w:id="522" w:author="Galaxy" w:date="2019-02-17T21:05:00Z">
        <w:r w:rsidRPr="002C58D2">
          <w:rPr>
            <w:rFonts w:ascii="Arial" w:eastAsia="Calibri" w:hAnsi="Arial" w:cs="Arial"/>
            <w:b/>
            <w:bCs/>
            <w:sz w:val="24"/>
          </w:rPr>
          <w:t>Implementación</w:t>
        </w:r>
        <w:r w:rsidRPr="002C58D2">
          <w:rPr>
            <w:rFonts w:ascii="Arial" w:eastAsia="Calibri" w:hAnsi="Arial" w:cs="Arial"/>
            <w:sz w:val="24"/>
          </w:rPr>
          <w:t>. Transformar los modelos en código ejecutable y realizar pruebas básicas, en particular pruebas unitarias.</w:t>
        </w:r>
      </w:ins>
    </w:p>
    <w:p w14:paraId="03A66D18" w14:textId="77777777" w:rsidR="002C58D2" w:rsidRPr="002C58D2" w:rsidRDefault="002C58D2" w:rsidP="002C58D2">
      <w:pPr>
        <w:numPr>
          <w:ilvl w:val="0"/>
          <w:numId w:val="21"/>
        </w:numPr>
        <w:spacing w:line="360" w:lineRule="auto"/>
        <w:jc w:val="both"/>
        <w:rPr>
          <w:ins w:id="523" w:author="Galaxy" w:date="2019-02-17T21:05:00Z"/>
          <w:rFonts w:ascii="Arial" w:eastAsia="Calibri" w:hAnsi="Arial" w:cs="Arial"/>
          <w:sz w:val="24"/>
        </w:rPr>
      </w:pPr>
      <w:ins w:id="524" w:author="Galaxy" w:date="2019-02-17T21:05:00Z">
        <w:r w:rsidRPr="002C58D2">
          <w:rPr>
            <w:rFonts w:ascii="Arial" w:eastAsia="Calibri" w:hAnsi="Arial" w:cs="Arial"/>
            <w:b/>
            <w:bCs/>
            <w:sz w:val="24"/>
          </w:rPr>
          <w:t>Pruebas</w:t>
        </w:r>
        <w:r w:rsidRPr="002C58D2">
          <w:rPr>
            <w:rFonts w:ascii="Arial" w:eastAsia="Calibri" w:hAnsi="Arial" w:cs="Arial"/>
            <w:sz w:val="24"/>
          </w:rPr>
          <w:t>. Realizar una evaluación de los objetivos para asegurar la calidad. Esto incluye encontrar defectos, validar que el sistema funciona como fue diseñado y verificar que los requisitos se cumplen.</w:t>
        </w:r>
      </w:ins>
    </w:p>
    <w:p w14:paraId="22B3E186" w14:textId="77777777" w:rsidR="002C58D2" w:rsidRPr="002C58D2" w:rsidRDefault="002C58D2" w:rsidP="002C58D2">
      <w:pPr>
        <w:numPr>
          <w:ilvl w:val="0"/>
          <w:numId w:val="21"/>
        </w:numPr>
        <w:spacing w:line="360" w:lineRule="auto"/>
        <w:jc w:val="both"/>
        <w:rPr>
          <w:ins w:id="525" w:author="Galaxy" w:date="2019-02-17T21:05:00Z"/>
          <w:rFonts w:ascii="Arial" w:eastAsia="Calibri" w:hAnsi="Arial" w:cs="Arial"/>
          <w:sz w:val="24"/>
        </w:rPr>
      </w:pPr>
      <w:ins w:id="526" w:author="Galaxy" w:date="2019-02-17T21:05:00Z">
        <w:r w:rsidRPr="002C58D2">
          <w:rPr>
            <w:rFonts w:ascii="Arial" w:eastAsia="Calibri" w:hAnsi="Arial" w:cs="Arial"/>
            <w:b/>
            <w:bCs/>
            <w:sz w:val="24"/>
          </w:rPr>
          <w:t>Despliegue</w:t>
        </w:r>
        <w:r w:rsidRPr="002C58D2">
          <w:rPr>
            <w:rFonts w:ascii="Arial" w:eastAsia="Calibri" w:hAnsi="Arial" w:cs="Arial"/>
            <w:sz w:val="24"/>
          </w:rPr>
          <w:t>. Planear la entrega del sistema y ejecutar el plan para hacer que el sistema quede disponible para los usuarios finales.</w:t>
        </w:r>
      </w:ins>
    </w:p>
    <w:p w14:paraId="69DFA72C" w14:textId="77777777" w:rsidR="002C58D2" w:rsidRPr="002C58D2" w:rsidRDefault="002C58D2" w:rsidP="002C58D2">
      <w:pPr>
        <w:numPr>
          <w:ilvl w:val="0"/>
          <w:numId w:val="21"/>
        </w:numPr>
        <w:spacing w:line="360" w:lineRule="auto"/>
        <w:jc w:val="both"/>
        <w:rPr>
          <w:ins w:id="527" w:author="Galaxy" w:date="2019-02-17T21:05:00Z"/>
          <w:rFonts w:ascii="Arial" w:eastAsia="Calibri" w:hAnsi="Arial" w:cs="Arial"/>
          <w:sz w:val="24"/>
        </w:rPr>
      </w:pPr>
      <w:ins w:id="528" w:author="Galaxy" w:date="2019-02-17T21:05:00Z">
        <w:r w:rsidRPr="002C58D2">
          <w:rPr>
            <w:rFonts w:ascii="Arial" w:eastAsia="Calibri" w:hAnsi="Arial" w:cs="Arial"/>
            <w:b/>
            <w:bCs/>
            <w:sz w:val="24"/>
          </w:rPr>
          <w:t>Gestión de la configuración</w:t>
        </w:r>
        <w:r w:rsidRPr="002C58D2">
          <w:rPr>
            <w:rFonts w:ascii="Arial" w:eastAsia="Calibri" w:hAnsi="Arial" w:cs="Arial"/>
            <w:sz w:val="24"/>
          </w:rPr>
          <w:t>. Gestionar el acceso a los artefactos del proyecto. Esto incluye, además de la traza de versiones de los artefactos, el control de cambios y la gestión de los mismos.</w:t>
        </w:r>
      </w:ins>
    </w:p>
    <w:p w14:paraId="441D267D" w14:textId="77777777" w:rsidR="002C58D2" w:rsidRPr="00CD1DD3" w:rsidRDefault="002C58D2" w:rsidP="002C58D2">
      <w:pPr>
        <w:spacing w:line="360" w:lineRule="auto"/>
        <w:ind w:left="720"/>
        <w:jc w:val="both"/>
        <w:rPr>
          <w:ins w:id="529" w:author="Galaxy" w:date="2019-02-17T21:05:00Z"/>
          <w:rFonts w:ascii="Arial" w:eastAsia="Calibri" w:hAnsi="Arial" w:cs="Arial"/>
          <w:sz w:val="24"/>
        </w:rPr>
      </w:pPr>
    </w:p>
    <w:p w14:paraId="6EAB407A" w14:textId="65B70816" w:rsidR="002C58D2" w:rsidRPr="002C58D2" w:rsidRDefault="002C58D2">
      <w:pPr>
        <w:numPr>
          <w:ilvl w:val="0"/>
          <w:numId w:val="21"/>
        </w:numPr>
        <w:spacing w:line="360" w:lineRule="auto"/>
        <w:jc w:val="both"/>
        <w:rPr>
          <w:ins w:id="530" w:author="Galaxy" w:date="2019-02-17T21:06:00Z"/>
          <w:rFonts w:ascii="Arial" w:eastAsia="Calibri" w:hAnsi="Arial" w:cs="Arial"/>
          <w:sz w:val="24"/>
          <w:rPrChange w:id="531" w:author="Galaxy" w:date="2019-02-17T21:06:00Z">
            <w:rPr>
              <w:ins w:id="532" w:author="Galaxy" w:date="2019-02-17T21:06:00Z"/>
            </w:rPr>
          </w:rPrChange>
        </w:rPr>
      </w:pPr>
      <w:ins w:id="533" w:author="Galaxy" w:date="2019-02-17T21:05:00Z">
        <w:r w:rsidRPr="002C58D2">
          <w:rPr>
            <w:rFonts w:ascii="Arial" w:eastAsia="Calibri" w:hAnsi="Arial" w:cs="Arial"/>
            <w:b/>
            <w:bCs/>
            <w:sz w:val="24"/>
          </w:rPr>
          <w:lastRenderedPageBreak/>
          <w:t>Gestión del proyecto</w:t>
        </w:r>
        <w:r w:rsidRPr="002C58D2">
          <w:rPr>
            <w:rFonts w:ascii="Arial" w:eastAsia="Calibri" w:hAnsi="Arial" w:cs="Arial"/>
            <w:sz w:val="24"/>
          </w:rPr>
          <w:t>. Dirige las actividades que tienen lugar dentro del proyecto, incluyendo gestión de riesgos, dirección del personal y coordinación.</w:t>
        </w:r>
      </w:ins>
    </w:p>
    <w:p w14:paraId="2440C71E" w14:textId="083EDCDA" w:rsidR="002C58D2" w:rsidRPr="002C58D2" w:rsidRDefault="002C58D2">
      <w:pPr>
        <w:numPr>
          <w:ilvl w:val="0"/>
          <w:numId w:val="21"/>
        </w:numPr>
        <w:spacing w:line="360" w:lineRule="auto"/>
        <w:jc w:val="both"/>
        <w:rPr>
          <w:ins w:id="534" w:author="Galaxy" w:date="2019-02-17T21:05:00Z"/>
          <w:rFonts w:ascii="Arial" w:eastAsia="Calibri" w:hAnsi="Arial" w:cs="Arial"/>
          <w:sz w:val="24"/>
        </w:rPr>
        <w:pPrChange w:id="535" w:author="Galaxy" w:date="2019-02-14T09:27:00Z">
          <w:pPr>
            <w:jc w:val="both"/>
          </w:pPr>
        </w:pPrChange>
      </w:pPr>
      <w:ins w:id="536" w:author="Galaxy" w:date="2019-02-17T21:05:00Z">
        <w:r w:rsidRPr="002C58D2">
          <w:rPr>
            <w:rFonts w:ascii="Arial" w:eastAsia="Calibri" w:hAnsi="Arial" w:cs="Arial"/>
            <w:b/>
            <w:bCs/>
            <w:sz w:val="24"/>
          </w:rPr>
          <w:t>Entorno</w:t>
        </w:r>
        <w:r w:rsidRPr="002C58D2">
          <w:rPr>
            <w:rFonts w:ascii="Arial" w:eastAsia="Calibri" w:hAnsi="Arial" w:cs="Arial"/>
            <w:sz w:val="24"/>
          </w:rPr>
          <w:t>. Apoyar el resto del esfuerzo asegurando que los procesos, métodos y herramientas están disponibles para el equipo cuando los necesitan.</w:t>
        </w:r>
      </w:ins>
    </w:p>
    <w:p w14:paraId="3D73BAC7" w14:textId="576C6810" w:rsidR="002C58D2" w:rsidRPr="002C58D2" w:rsidRDefault="002C5B6A">
      <w:pPr>
        <w:spacing w:before="100" w:beforeAutospacing="1" w:after="100" w:afterAutospacing="1" w:line="360" w:lineRule="auto"/>
        <w:jc w:val="both"/>
        <w:rPr>
          <w:rFonts w:ascii="Arial" w:eastAsia="Calibri" w:hAnsi="Arial" w:cs="Arial"/>
          <w:sz w:val="24"/>
        </w:rPr>
        <w:pPrChange w:id="537" w:author="Galaxy" w:date="2019-02-17T21:10:00Z">
          <w:pPr>
            <w:jc w:val="both"/>
          </w:pPr>
        </w:pPrChange>
      </w:pPr>
      <w:del w:id="538" w:author="Galaxy" w:date="2019-02-17T21:05:00Z">
        <w:r w:rsidDel="002C58D2">
          <w:rPr>
            <w:rFonts w:ascii="Arial" w:eastAsia="Calibri" w:hAnsi="Arial" w:cs="Arial"/>
            <w:sz w:val="24"/>
          </w:rPr>
          <w:delText xml:space="preserve">Por otra </w:delText>
        </w:r>
      </w:del>
      <w:del w:id="539" w:author="Galaxy" w:date="2019-02-06T11:03:00Z">
        <w:r>
          <w:rPr>
            <w:rFonts w:ascii="Arial" w:eastAsia="Calibri" w:hAnsi="Arial" w:cs="Arial"/>
            <w:sz w:val="24"/>
          </w:rPr>
          <w:delText>parte</w:delText>
        </w:r>
      </w:del>
      <w:del w:id="540" w:author="Galaxy" w:date="2019-02-17T21:05:00Z">
        <w:r w:rsidDel="002C58D2">
          <w:rPr>
            <w:rFonts w:ascii="Arial" w:eastAsia="Calibri" w:hAnsi="Arial" w:cs="Arial"/>
            <w:sz w:val="24"/>
          </w:rPr>
          <w:delText>, la</w:delText>
        </w:r>
      </w:del>
      <w:ins w:id="541" w:author="Galaxy" w:date="2019-02-17T21:05:00Z">
        <w:r w:rsidR="002C58D2">
          <w:rPr>
            <w:rFonts w:ascii="Arial" w:eastAsia="Calibri" w:hAnsi="Arial" w:cs="Arial"/>
            <w:sz w:val="24"/>
          </w:rPr>
          <w:t>Siguiendo una línea similar,  la</w:t>
        </w:r>
      </w:ins>
      <w:r>
        <w:rPr>
          <w:rFonts w:ascii="Arial" w:eastAsia="Calibri" w:hAnsi="Arial" w:cs="Arial"/>
          <w:sz w:val="24"/>
        </w:rPr>
        <w:t xml:space="preserve"> metodología </w:t>
      </w:r>
      <w:ins w:id="542" w:author="Galaxy" w:date="2019-02-17T21:06:00Z">
        <w:r w:rsidR="002C58D2">
          <w:rPr>
            <w:rFonts w:ascii="Arial" w:eastAsia="Calibri" w:hAnsi="Arial" w:cs="Arial"/>
            <w:sz w:val="24"/>
          </w:rPr>
          <w:t xml:space="preserve">para ingenieros individuales </w:t>
        </w:r>
      </w:ins>
      <w:r>
        <w:rPr>
          <w:rFonts w:ascii="Arial" w:eastAsia="Calibri" w:hAnsi="Arial" w:cs="Arial"/>
          <w:sz w:val="24"/>
        </w:rPr>
        <w:t>denominada, P</w:t>
      </w:r>
      <w:r w:rsidRPr="002C5B6A">
        <w:rPr>
          <w:rFonts w:ascii="Arial" w:eastAsia="Calibri" w:hAnsi="Arial" w:cs="Arial"/>
          <w:sz w:val="24"/>
        </w:rPr>
        <w:t xml:space="preserve">roceso </w:t>
      </w:r>
      <w:r>
        <w:rPr>
          <w:rFonts w:ascii="Arial" w:eastAsia="Calibri" w:hAnsi="Arial" w:cs="Arial"/>
          <w:sz w:val="24"/>
        </w:rPr>
        <w:t>Personal de S</w:t>
      </w:r>
      <w:r w:rsidRPr="002C5B6A">
        <w:rPr>
          <w:rFonts w:ascii="Arial" w:eastAsia="Calibri" w:hAnsi="Arial" w:cs="Arial"/>
          <w:sz w:val="24"/>
        </w:rPr>
        <w:t>oftware, PSP, es un conjunto de prácticas disciplinadas para la gestión del tiempo y mejora de la productividad personal de los programadores o ingenieros de software, en tareas de desarrollo y mantenimiento de sistemas, mediante el seguimiento del desempeño predicho frente al desempeño real. Está alineado y diseñado para emplearse en organizaciones con modelos de procesos CMMI o ISO 15504. Fue propuesto por Watts Humphrey en 1995 y estaba dirigido a estudiantes. A partir de 1997 con el lanzamiento del libro "An introduction to the Personal Software Process" se dirige ahora a ingenieros juniors.</w:t>
      </w:r>
      <w:ins w:id="543" w:author="Galaxy" w:date="2019-02-06T11:45:00Z">
        <w:r w:rsidR="00D019CA">
          <w:rPr>
            <w:rFonts w:ascii="Arial" w:eastAsia="Calibri" w:hAnsi="Arial" w:cs="Arial"/>
            <w:sz w:val="24"/>
          </w:rPr>
          <w:t xml:space="preserve"> </w:t>
        </w:r>
        <w:r w:rsidR="00D019CA" w:rsidRPr="00D019CA">
          <w:rPr>
            <w:rFonts w:ascii="Arial" w:eastAsia="Calibri" w:hAnsi="Arial" w:cs="Arial"/>
            <w:sz w:val="24"/>
          </w:rPr>
          <w:t>Hasta hace poco tiempo el PSP se enseñaba exclusivamente a profesionales,</w:t>
        </w:r>
        <w:r w:rsidR="00D019CA">
          <w:rPr>
            <w:rFonts w:ascii="Arial" w:eastAsia="Calibri" w:hAnsi="Arial" w:cs="Arial"/>
            <w:sz w:val="24"/>
          </w:rPr>
          <w:t xml:space="preserve"> </w:t>
        </w:r>
        <w:r w:rsidR="00D019CA" w:rsidRPr="00D019CA">
          <w:rPr>
            <w:rFonts w:ascii="Arial" w:eastAsia="Calibri" w:hAnsi="Arial" w:cs="Arial"/>
            <w:sz w:val="24"/>
          </w:rPr>
          <w:t>no obstante, éste ha comenzado a impartirse como parte de cursos universitarios</w:t>
        </w:r>
        <w:r w:rsidR="00D019CA">
          <w:rPr>
            <w:rFonts w:ascii="Arial" w:eastAsia="Calibri" w:hAnsi="Arial" w:cs="Arial"/>
            <w:sz w:val="24"/>
          </w:rPr>
          <w:t xml:space="preserve"> </w:t>
        </w:r>
        <w:r w:rsidR="00D019CA" w:rsidRPr="00D019CA">
          <w:rPr>
            <w:rFonts w:ascii="Arial" w:eastAsia="Calibri" w:hAnsi="Arial" w:cs="Arial"/>
            <w:sz w:val="24"/>
          </w:rPr>
          <w:t>en distintas universidades alrededor del Mundo</w:t>
        </w:r>
        <w:r w:rsidR="00D019CA">
          <w:rPr>
            <w:rFonts w:ascii="Arial" w:eastAsia="Calibri" w:hAnsi="Arial" w:cs="Arial"/>
            <w:sz w:val="24"/>
          </w:rPr>
          <w:t>.</w:t>
        </w:r>
      </w:ins>
    </w:p>
    <w:p w14:paraId="18A86F59" w14:textId="74E10A92" w:rsidR="002C58D2" w:rsidRPr="002C5B6A" w:rsidRDefault="002C5B6A">
      <w:pPr>
        <w:spacing w:before="100" w:beforeAutospacing="1" w:after="100" w:afterAutospacing="1" w:line="360" w:lineRule="auto"/>
        <w:jc w:val="both"/>
        <w:rPr>
          <w:rFonts w:ascii="Arial" w:eastAsia="Calibri" w:hAnsi="Arial" w:cs="Arial"/>
          <w:sz w:val="24"/>
        </w:rPr>
        <w:pPrChange w:id="544" w:author="Galaxy" w:date="2019-02-17T21:10:00Z">
          <w:pPr>
            <w:jc w:val="both"/>
          </w:pPr>
        </w:pPrChange>
      </w:pPr>
      <w:r w:rsidRPr="002C5B6A">
        <w:rPr>
          <w:rFonts w:ascii="Arial" w:eastAsia="Calibri" w:hAnsi="Arial" w:cs="Arial"/>
          <w:sz w:val="24"/>
        </w:rPr>
        <w:t>Con PSP los ingenieros de software pueden adquirir las habilidades necesarias para trabajar en un proceso de software en equipo TSP.</w:t>
      </w:r>
      <w:ins w:id="545" w:author="Galaxy" w:date="2019-02-06T11:04:00Z">
        <w:r w:rsidR="00F04FE4">
          <w:rPr>
            <w:rFonts w:ascii="Arial" w:eastAsia="Calibri" w:hAnsi="Arial" w:cs="Arial"/>
            <w:sz w:val="24"/>
          </w:rPr>
          <w:t xml:space="preserve">  </w:t>
        </w:r>
        <w:r w:rsidR="00F04FE4" w:rsidRPr="00F04FE4">
          <w:rPr>
            <w:rFonts w:ascii="Arial" w:eastAsia="Calibri" w:hAnsi="Arial" w:cs="Arial"/>
            <w:sz w:val="24"/>
          </w:rPr>
          <w:t>Contiene formas, guías y procedimientos para el desarrollo de software. Cuando se utiliza adecuadamente permite obtener la información histórica que se requiere para establecer y cumplir con los compromisos; adicionalmente permite que las tareas rutinarias sean más predecibles y eficientes</w:t>
        </w:r>
      </w:ins>
      <w:ins w:id="546" w:author="Galaxy" w:date="2019-02-07T06:50:00Z">
        <w:r w:rsidR="00C43434">
          <w:rPr>
            <w:rFonts w:ascii="Arial" w:eastAsia="Calibri" w:hAnsi="Arial" w:cs="Arial"/>
            <w:sz w:val="24"/>
          </w:rPr>
          <w:t>.</w:t>
        </w:r>
      </w:ins>
    </w:p>
    <w:p w14:paraId="2C4AA85F" w14:textId="77777777" w:rsidR="002C5B6A" w:rsidRPr="002C5B6A" w:rsidRDefault="002C5B6A">
      <w:pPr>
        <w:spacing w:before="100" w:beforeAutospacing="1" w:after="100" w:afterAutospacing="1" w:line="360" w:lineRule="auto"/>
        <w:jc w:val="both"/>
        <w:rPr>
          <w:del w:id="547" w:author="Galaxy" w:date="2019-02-06T11:46:00Z"/>
          <w:rFonts w:ascii="Arial" w:eastAsia="Calibri" w:hAnsi="Arial" w:cs="Arial"/>
          <w:sz w:val="24"/>
        </w:rPr>
        <w:pPrChange w:id="548" w:author="Galaxy" w:date="2019-02-17T21:10:00Z">
          <w:pPr>
            <w:jc w:val="both"/>
          </w:pPr>
        </w:pPrChange>
      </w:pPr>
      <w:r w:rsidRPr="002C5B6A">
        <w:rPr>
          <w:rFonts w:ascii="Arial" w:eastAsia="Calibri" w:hAnsi="Arial" w:cs="Arial"/>
          <w:sz w:val="24"/>
        </w:rPr>
        <w:t>Se puede considerar como la guía de trabajo personal para ingenieros de software en organizaciones que emplean un modelo CMMI con nivel de madurez o de capacidad de procesos que implica la medición cualitativa y mejora de procesos.</w:t>
      </w:r>
    </w:p>
    <w:p w14:paraId="472A0267" w14:textId="52D30B73" w:rsidR="002C5B6A" w:rsidDel="00F04FE4" w:rsidRDefault="002C5B6A">
      <w:pPr>
        <w:spacing w:before="100" w:beforeAutospacing="1" w:after="100" w:afterAutospacing="1" w:line="360" w:lineRule="auto"/>
        <w:jc w:val="both"/>
        <w:rPr>
          <w:del w:id="549" w:author="BrunoMacias" w:date="2019-02-04T14:11:00Z"/>
          <w:rFonts w:ascii="Arial" w:eastAsia="Calibri" w:hAnsi="Arial" w:cs="Arial"/>
          <w:sz w:val="24"/>
        </w:rPr>
        <w:pPrChange w:id="550" w:author="Galaxy" w:date="2019-02-17T21:10:00Z">
          <w:pPr>
            <w:jc w:val="both"/>
          </w:pPr>
        </w:pPrChange>
      </w:pPr>
    </w:p>
    <w:p w14:paraId="536D3326" w14:textId="77777777" w:rsidR="00F04FE4" w:rsidRPr="002C5B6A" w:rsidRDefault="00F04FE4">
      <w:pPr>
        <w:spacing w:before="100" w:beforeAutospacing="1" w:after="100" w:afterAutospacing="1" w:line="360" w:lineRule="auto"/>
        <w:jc w:val="both"/>
        <w:rPr>
          <w:ins w:id="551" w:author="Galaxy" w:date="2019-02-06T11:04:00Z"/>
          <w:rFonts w:ascii="Arial" w:eastAsia="Calibri" w:hAnsi="Arial" w:cs="Arial"/>
          <w:sz w:val="24"/>
        </w:rPr>
        <w:pPrChange w:id="552" w:author="Galaxy" w:date="2019-02-17T21:10:00Z">
          <w:pPr>
            <w:jc w:val="both"/>
          </w:pPr>
        </w:pPrChange>
      </w:pPr>
    </w:p>
    <w:p w14:paraId="211D1229" w14:textId="2C22F76D" w:rsidR="005217D3" w:rsidDel="002C58D2" w:rsidRDefault="002C5B6A">
      <w:pPr>
        <w:spacing w:before="100" w:beforeAutospacing="1" w:after="100" w:afterAutospacing="1" w:line="360" w:lineRule="auto"/>
        <w:jc w:val="both"/>
        <w:rPr>
          <w:del w:id="553" w:author="Galaxy" w:date="2019-02-17T21:02:00Z"/>
          <w:rFonts w:ascii="Arial" w:eastAsia="Calibri" w:hAnsi="Arial" w:cs="Arial"/>
          <w:sz w:val="24"/>
        </w:rPr>
        <w:pPrChange w:id="554" w:author="Galaxy" w:date="2019-02-17T21:10:00Z">
          <w:pPr>
            <w:jc w:val="both"/>
          </w:pPr>
        </w:pPrChange>
      </w:pPr>
      <w:r w:rsidRPr="002C5B6A">
        <w:rPr>
          <w:rFonts w:ascii="Arial" w:eastAsia="Calibri" w:hAnsi="Arial" w:cs="Arial"/>
          <w:sz w:val="24"/>
        </w:rPr>
        <w:t xml:space="preserve">Uno de </w:t>
      </w:r>
      <w:ins w:id="555" w:author="Galaxy" w:date="2019-02-06T11:45:00Z">
        <w:r w:rsidR="00D019CA">
          <w:rPr>
            <w:rFonts w:ascii="Arial" w:eastAsia="Calibri" w:hAnsi="Arial" w:cs="Arial"/>
            <w:sz w:val="24"/>
          </w:rPr>
          <w:t>las principales características de PSP</w:t>
        </w:r>
      </w:ins>
      <w:del w:id="556" w:author="Galaxy" w:date="2019-02-06T11:45:00Z">
        <w:r w:rsidRPr="002C5B6A">
          <w:rPr>
            <w:rFonts w:ascii="Arial" w:eastAsia="Calibri" w:hAnsi="Arial" w:cs="Arial"/>
            <w:sz w:val="24"/>
          </w:rPr>
          <w:delText>los mayores problemas que tiene</w:delText>
        </w:r>
      </w:del>
      <w:r w:rsidRPr="002C5B6A">
        <w:rPr>
          <w:rFonts w:ascii="Arial" w:eastAsia="Calibri" w:hAnsi="Arial" w:cs="Arial"/>
          <w:sz w:val="24"/>
        </w:rPr>
        <w:t xml:space="preserve"> es la gran cantidad de datos que hay que tomar. El PSP tiene </w:t>
      </w:r>
      <w:del w:id="557" w:author="Galaxy" w:date="2019-02-06T11:04:00Z">
        <w:r w:rsidRPr="002C5B6A">
          <w:rPr>
            <w:rFonts w:ascii="Arial" w:eastAsia="Calibri" w:hAnsi="Arial" w:cs="Arial"/>
            <w:sz w:val="24"/>
          </w:rPr>
          <w:delText xml:space="preserve">obsesión </w:delText>
        </w:r>
      </w:del>
      <w:ins w:id="558" w:author="Galaxy" w:date="2019-02-06T11:04:00Z">
        <w:r w:rsidR="00F04FE4">
          <w:rPr>
            <w:rFonts w:ascii="Arial" w:eastAsia="Calibri" w:hAnsi="Arial" w:cs="Arial"/>
            <w:sz w:val="24"/>
          </w:rPr>
          <w:t>un amor</w:t>
        </w:r>
        <w:r w:rsidR="00F04FE4" w:rsidRPr="002C5B6A">
          <w:rPr>
            <w:rFonts w:ascii="Arial" w:eastAsia="Calibri" w:hAnsi="Arial" w:cs="Arial"/>
            <w:sz w:val="24"/>
          </w:rPr>
          <w:t xml:space="preserve"> </w:t>
        </w:r>
      </w:ins>
      <w:r w:rsidRPr="002C5B6A">
        <w:rPr>
          <w:rFonts w:ascii="Arial" w:eastAsia="Calibri" w:hAnsi="Arial" w:cs="Arial"/>
          <w:sz w:val="24"/>
        </w:rPr>
        <w:t xml:space="preserve">por la toma de datos y elaboración de tablas. El PSP </w:t>
      </w:r>
      <w:r w:rsidRPr="002C5B6A">
        <w:rPr>
          <w:rFonts w:ascii="Arial" w:eastAsia="Calibri" w:hAnsi="Arial" w:cs="Arial"/>
          <w:sz w:val="24"/>
        </w:rPr>
        <w:lastRenderedPageBreak/>
        <w:t>se orienta el conjunto de áreas clave del proceso que debe manejar un desarrollador cuando trabaja de forma individual.</w:t>
      </w:r>
    </w:p>
    <w:p w14:paraId="4B906063" w14:textId="77777777" w:rsidR="002C58D2" w:rsidRDefault="002C58D2">
      <w:pPr>
        <w:spacing w:before="100" w:beforeAutospacing="1" w:after="100" w:afterAutospacing="1" w:line="360" w:lineRule="auto"/>
        <w:jc w:val="both"/>
        <w:rPr>
          <w:ins w:id="559" w:author="Galaxy" w:date="2019-02-17T20:57:00Z"/>
          <w:rFonts w:ascii="Arial" w:eastAsia="Calibri" w:hAnsi="Arial" w:cs="Arial"/>
          <w:sz w:val="24"/>
        </w:rPr>
        <w:pPrChange w:id="560" w:author="Galaxy" w:date="2019-02-17T21:10:00Z">
          <w:pPr>
            <w:spacing w:line="360" w:lineRule="auto"/>
            <w:jc w:val="both"/>
          </w:pPr>
        </w:pPrChange>
      </w:pPr>
    </w:p>
    <w:p w14:paraId="17CB7D43" w14:textId="7A21472A" w:rsidR="00055E5E" w:rsidRDefault="00055E5E">
      <w:pPr>
        <w:spacing w:before="100" w:beforeAutospacing="1" w:after="100" w:afterAutospacing="1" w:line="360" w:lineRule="auto"/>
        <w:jc w:val="both"/>
        <w:rPr>
          <w:ins w:id="561" w:author="Galaxy" w:date="2019-02-17T21:09:00Z"/>
          <w:rFonts w:ascii="Arial" w:eastAsia="Calibri" w:hAnsi="Arial" w:cs="Arial"/>
          <w:sz w:val="24"/>
        </w:rPr>
        <w:pPrChange w:id="562" w:author="Galaxy" w:date="2019-02-17T21:10:00Z">
          <w:pPr>
            <w:spacing w:line="360" w:lineRule="auto"/>
            <w:jc w:val="both"/>
          </w:pPr>
        </w:pPrChange>
      </w:pPr>
      <w:ins w:id="563" w:author="Galaxy" w:date="2019-02-17T20:54:00Z">
        <w:r w:rsidRPr="00055E5E">
          <w:rPr>
            <w:rFonts w:ascii="Arial" w:eastAsia="Calibri" w:hAnsi="Arial" w:cs="Arial"/>
            <w:sz w:val="24"/>
          </w:rPr>
          <w:t xml:space="preserve">PSP toma tiempo para aprenderlo y aplicarlo. La mejor manera de aprender PSP es tomando el curso que le toma a un programador un total de 130 horas para completarlo. Después de un poco de práctica se acostumbra a usar el método como hábito, sin embargo la recolección y análisis de los datos requiere de un esfuerzo mayor. Hay que permitir de 30 segundos a un minuto para registrar los tiempos o defectos. Puede tomar hasta una hora completar el reporte de cierre, donde los datos son recolectados y analizados. </w:t>
        </w:r>
      </w:ins>
    </w:p>
    <w:p w14:paraId="2958AF2B" w14:textId="1795FEAC" w:rsidR="00C52AB0" w:rsidRPr="00C52AB0" w:rsidRDefault="00C52AB0">
      <w:pPr>
        <w:spacing w:before="100" w:beforeAutospacing="1" w:after="100" w:afterAutospacing="1" w:line="360" w:lineRule="auto"/>
        <w:jc w:val="both"/>
        <w:rPr>
          <w:ins w:id="564" w:author="Galaxy" w:date="2019-02-17T21:09:00Z"/>
          <w:rFonts w:ascii="Arial" w:eastAsia="Calibri" w:hAnsi="Arial" w:cs="Arial"/>
          <w:b/>
          <w:sz w:val="24"/>
          <w:rPrChange w:id="565" w:author="Galaxy" w:date="2019-02-17T21:09:00Z">
            <w:rPr>
              <w:ins w:id="566" w:author="Galaxy" w:date="2019-02-17T21:09:00Z"/>
              <w:rFonts w:ascii="Arial" w:eastAsia="Calibri" w:hAnsi="Arial" w:cs="Arial"/>
              <w:sz w:val="24"/>
            </w:rPr>
          </w:rPrChange>
        </w:rPr>
        <w:pPrChange w:id="567" w:author="Galaxy" w:date="2019-02-17T21:10:00Z">
          <w:pPr>
            <w:jc w:val="both"/>
          </w:pPr>
        </w:pPrChange>
      </w:pPr>
      <w:ins w:id="568" w:author="Galaxy" w:date="2019-02-17T21:09:00Z">
        <w:r w:rsidRPr="00C52AB0">
          <w:rPr>
            <w:rFonts w:ascii="Arial" w:eastAsia="Calibri" w:hAnsi="Arial" w:cs="Arial"/>
            <w:b/>
            <w:sz w:val="24"/>
            <w:rPrChange w:id="569" w:author="Galaxy" w:date="2019-02-17T21:09:00Z">
              <w:rPr>
                <w:rFonts w:ascii="Arial" w:eastAsia="Calibri" w:hAnsi="Arial" w:cs="Arial"/>
                <w:sz w:val="24"/>
              </w:rPr>
            </w:rPrChange>
          </w:rPr>
          <w:t>Proceso</w:t>
        </w:r>
      </w:ins>
    </w:p>
    <w:p w14:paraId="4A44DF36" w14:textId="77777777" w:rsidR="00C52AB0" w:rsidRPr="00C52AB0" w:rsidRDefault="00C52AB0">
      <w:pPr>
        <w:spacing w:before="100" w:beforeAutospacing="1" w:after="100" w:afterAutospacing="1" w:line="360" w:lineRule="auto"/>
        <w:jc w:val="both"/>
        <w:rPr>
          <w:ins w:id="570" w:author="Galaxy" w:date="2019-02-17T21:09:00Z"/>
          <w:rFonts w:ascii="Arial" w:eastAsia="Calibri" w:hAnsi="Arial" w:cs="Arial"/>
          <w:sz w:val="24"/>
        </w:rPr>
        <w:pPrChange w:id="571" w:author="Galaxy" w:date="2019-02-17T21:10:00Z">
          <w:pPr>
            <w:jc w:val="both"/>
          </w:pPr>
        </w:pPrChange>
      </w:pPr>
      <w:ins w:id="572" w:author="Galaxy" w:date="2019-02-17T21:09:00Z">
        <w:r w:rsidRPr="00C52AB0">
          <w:rPr>
            <w:rFonts w:ascii="Arial" w:eastAsia="Calibri" w:hAnsi="Arial" w:cs="Arial"/>
            <w:sz w:val="24"/>
          </w:rPr>
          <w:t>La entrada de PSP son los requerimientos; el documento de requerimientos es completado y entregado al ingeniero.</w:t>
        </w:r>
      </w:ins>
    </w:p>
    <w:p w14:paraId="14EE786F" w14:textId="77777777" w:rsidR="00C52AB0" w:rsidRPr="00C52AB0" w:rsidRDefault="00C52AB0">
      <w:pPr>
        <w:spacing w:before="100" w:beforeAutospacing="1" w:after="100" w:afterAutospacing="1" w:line="360" w:lineRule="auto"/>
        <w:jc w:val="both"/>
        <w:rPr>
          <w:ins w:id="573" w:author="Galaxy" w:date="2019-02-17T21:09:00Z"/>
          <w:rFonts w:ascii="Arial" w:eastAsia="Calibri" w:hAnsi="Arial" w:cs="Arial"/>
          <w:sz w:val="24"/>
        </w:rPr>
        <w:pPrChange w:id="574" w:author="Galaxy" w:date="2019-02-17T21:10:00Z">
          <w:pPr>
            <w:jc w:val="both"/>
          </w:pPr>
        </w:pPrChange>
      </w:pPr>
      <w:ins w:id="575" w:author="Galaxy" w:date="2019-02-17T21:09:00Z">
        <w:r w:rsidRPr="00C52AB0">
          <w:rPr>
            <w:rFonts w:ascii="Arial" w:eastAsia="Calibri" w:hAnsi="Arial" w:cs="Arial"/>
            <w:sz w:val="24"/>
          </w:rPr>
          <w:t>PSP0, PSP0.1 (Introduce la disciplina y la medición al proceso)</w:t>
        </w:r>
      </w:ins>
    </w:p>
    <w:p w14:paraId="5417D0B9" w14:textId="77777777" w:rsidR="00C52AB0" w:rsidRPr="00C52AB0" w:rsidRDefault="00C52AB0">
      <w:pPr>
        <w:spacing w:before="100" w:beforeAutospacing="1" w:after="100" w:afterAutospacing="1" w:line="360" w:lineRule="auto"/>
        <w:jc w:val="both"/>
        <w:rPr>
          <w:ins w:id="576" w:author="Galaxy" w:date="2019-02-17T21:09:00Z"/>
          <w:rFonts w:ascii="Arial" w:eastAsia="Calibri" w:hAnsi="Arial" w:cs="Arial"/>
          <w:sz w:val="24"/>
        </w:rPr>
        <w:pPrChange w:id="577" w:author="Galaxy" w:date="2019-02-17T21:10:00Z">
          <w:pPr>
            <w:jc w:val="both"/>
          </w:pPr>
        </w:pPrChange>
      </w:pPr>
      <w:ins w:id="578" w:author="Galaxy" w:date="2019-02-17T21:09:00Z">
        <w:r w:rsidRPr="00C52AB0">
          <w:rPr>
            <w:rFonts w:ascii="Arial" w:eastAsia="Calibri" w:hAnsi="Arial" w:cs="Arial"/>
            <w:sz w:val="24"/>
          </w:rPr>
          <w:t>PSP0 tiene 3 fases: planeación, desarrollo (diseño, codificación, pruebas) y un post mortem. Se establece una base del proceso normal de medición: tiempo tomado programando, fallos inyectados/removidos, tamaño de un programa. En un post mortem el ingeniero asegura que todos los datos del proyecto hayan sido registrados y analizados correctamente. PSP0.1 agrega un estándar de código, una medida de tamaño y el desarrollo de un plan de mejora personal PIP. En el PIP el ingeniero registra ideas para mejorar su propio proceso.</w:t>
        </w:r>
      </w:ins>
    </w:p>
    <w:p w14:paraId="4B6A2350" w14:textId="77777777" w:rsidR="00C52AB0" w:rsidRPr="00C52AB0" w:rsidRDefault="00C52AB0">
      <w:pPr>
        <w:spacing w:before="100" w:beforeAutospacing="1" w:after="100" w:afterAutospacing="1" w:line="360" w:lineRule="auto"/>
        <w:jc w:val="both"/>
        <w:rPr>
          <w:ins w:id="579" w:author="Galaxy" w:date="2019-02-17T21:09:00Z"/>
          <w:rFonts w:ascii="Arial" w:eastAsia="Calibri" w:hAnsi="Arial" w:cs="Arial"/>
          <w:sz w:val="24"/>
        </w:rPr>
        <w:pPrChange w:id="580" w:author="Galaxy" w:date="2019-02-17T21:10:00Z">
          <w:pPr>
            <w:jc w:val="both"/>
          </w:pPr>
        </w:pPrChange>
      </w:pPr>
      <w:ins w:id="581" w:author="Galaxy" w:date="2019-02-17T21:09:00Z">
        <w:r w:rsidRPr="00C52AB0">
          <w:rPr>
            <w:rFonts w:ascii="Arial" w:eastAsia="Calibri" w:hAnsi="Arial" w:cs="Arial"/>
            <w:sz w:val="24"/>
          </w:rPr>
          <w:t>PSP1, PSP1.1 (Introduce estimación y planeación)</w:t>
        </w:r>
      </w:ins>
    </w:p>
    <w:p w14:paraId="53B5369D" w14:textId="7EA4E945" w:rsidR="00C52AB0" w:rsidRPr="00C52AB0" w:rsidRDefault="00C52AB0">
      <w:pPr>
        <w:spacing w:before="100" w:beforeAutospacing="1" w:after="100" w:afterAutospacing="1" w:line="360" w:lineRule="auto"/>
        <w:jc w:val="both"/>
        <w:rPr>
          <w:ins w:id="582" w:author="Galaxy" w:date="2019-02-17T21:09:00Z"/>
          <w:rFonts w:ascii="Arial" w:eastAsia="Calibri" w:hAnsi="Arial" w:cs="Arial"/>
          <w:sz w:val="24"/>
        </w:rPr>
        <w:pPrChange w:id="583" w:author="Galaxy" w:date="2019-02-17T21:10:00Z">
          <w:pPr>
            <w:jc w:val="both"/>
          </w:pPr>
        </w:pPrChange>
      </w:pPr>
      <w:ins w:id="584" w:author="Galaxy" w:date="2019-02-17T21:09:00Z">
        <w:r w:rsidRPr="00C52AB0">
          <w:rPr>
            <w:rFonts w:ascii="Arial" w:eastAsia="Calibri" w:hAnsi="Arial" w:cs="Arial"/>
            <w:sz w:val="24"/>
          </w:rPr>
          <w:t>Teniendo como base los datos recolectados en PSP0 y PSP0.1, el ingeniero estima el tamaño que tendrá el nuevo programa y prepara un reporte de pruebas (PSP1). Los datos recolectados para proyectos previos se usan para estimar el tiempo total. Cada proyecto nuevo registrará el tiempo gastado actualmente. Esta información es usada para tareas de agendamiento, planeación y estimación</w:t>
        </w:r>
        <w:r>
          <w:rPr>
            <w:rFonts w:ascii="Arial" w:eastAsia="Calibri" w:hAnsi="Arial" w:cs="Arial"/>
            <w:sz w:val="24"/>
          </w:rPr>
          <w:t xml:space="preserve"> </w:t>
        </w:r>
        <w:r w:rsidRPr="00C52AB0">
          <w:rPr>
            <w:rFonts w:ascii="Arial" w:eastAsia="Calibri" w:hAnsi="Arial" w:cs="Arial"/>
            <w:sz w:val="24"/>
          </w:rPr>
          <w:t>(PSP1.1).</w:t>
        </w:r>
      </w:ins>
    </w:p>
    <w:p w14:paraId="2A1E054C" w14:textId="77777777" w:rsidR="00C52AB0" w:rsidRPr="00C52AB0" w:rsidRDefault="00C52AB0">
      <w:pPr>
        <w:spacing w:before="100" w:beforeAutospacing="1" w:after="100" w:afterAutospacing="1" w:line="360" w:lineRule="auto"/>
        <w:jc w:val="both"/>
        <w:rPr>
          <w:ins w:id="585" w:author="Galaxy" w:date="2019-02-17T21:09:00Z"/>
          <w:rFonts w:ascii="Arial" w:eastAsia="Calibri" w:hAnsi="Arial" w:cs="Arial"/>
          <w:sz w:val="24"/>
        </w:rPr>
        <w:pPrChange w:id="586" w:author="Galaxy" w:date="2019-02-17T21:10:00Z">
          <w:pPr>
            <w:jc w:val="both"/>
          </w:pPr>
        </w:pPrChange>
      </w:pPr>
      <w:ins w:id="587" w:author="Galaxy" w:date="2019-02-17T21:09:00Z">
        <w:r w:rsidRPr="00C52AB0">
          <w:rPr>
            <w:rFonts w:ascii="Arial" w:eastAsia="Calibri" w:hAnsi="Arial" w:cs="Arial"/>
            <w:sz w:val="24"/>
          </w:rPr>
          <w:lastRenderedPageBreak/>
          <w:t>PSP2, PSP2.1 (Introduce manejo de calidad y diseño)</w:t>
        </w:r>
      </w:ins>
    </w:p>
    <w:p w14:paraId="0A106BC1" w14:textId="01824BDC" w:rsidR="00C52AB0" w:rsidRDefault="00C52AB0">
      <w:pPr>
        <w:spacing w:before="100" w:beforeAutospacing="1" w:after="100" w:afterAutospacing="1" w:line="360" w:lineRule="auto"/>
        <w:jc w:val="both"/>
        <w:rPr>
          <w:ins w:id="588" w:author="Galaxy" w:date="2019-02-17T21:07:00Z"/>
          <w:rFonts w:ascii="Arial" w:eastAsia="Calibri" w:hAnsi="Arial" w:cs="Arial"/>
          <w:sz w:val="24"/>
        </w:rPr>
        <w:pPrChange w:id="589" w:author="Galaxy" w:date="2019-02-17T21:10:00Z">
          <w:pPr>
            <w:spacing w:line="360" w:lineRule="auto"/>
            <w:jc w:val="both"/>
          </w:pPr>
        </w:pPrChange>
      </w:pPr>
      <w:ins w:id="590" w:author="Galaxy" w:date="2019-02-17T21:09:00Z">
        <w:r w:rsidRPr="00C52AB0">
          <w:rPr>
            <w:rFonts w:ascii="Arial" w:eastAsia="Calibri" w:hAnsi="Arial" w:cs="Arial"/>
            <w:sz w:val="24"/>
          </w:rPr>
          <w:t>PSP2 agrega dos fases nuevas: revisión de diseño y de código. Se enfoca en la prevención de defectos y su remoción. Los ingenieros aprenden a evaluar y mejorar su proceso midiendo la extensión de sus tareas y la cantidad de defectos inyectados y removidos en cada fase de desarrollo. Los ingenieros construyen y usan listas de chequeo para diseño y revisión de código.</w:t>
        </w:r>
      </w:ins>
    </w:p>
    <w:p w14:paraId="378B675F" w14:textId="0621B205" w:rsidR="002C58D2" w:rsidRPr="002C58D2" w:rsidRDefault="002C58D2">
      <w:pPr>
        <w:jc w:val="both"/>
        <w:rPr>
          <w:ins w:id="591" w:author="Galaxy" w:date="2019-02-17T21:07:00Z"/>
          <w:rFonts w:ascii="Arial" w:eastAsia="Calibri" w:hAnsi="Arial" w:cs="Arial"/>
          <w:sz w:val="24"/>
        </w:rPr>
        <w:pPrChange w:id="592" w:author="Galaxy" w:date="2019-02-17T21:08:00Z">
          <w:pPr>
            <w:spacing w:line="360" w:lineRule="auto"/>
            <w:jc w:val="both"/>
          </w:pPr>
        </w:pPrChange>
      </w:pPr>
      <w:ins w:id="593" w:author="Galaxy" w:date="2019-02-17T21:07:00Z">
        <w:r w:rsidRPr="002C58D2">
          <w:rPr>
            <w:rFonts w:ascii="Arial" w:eastAsia="Calibri" w:hAnsi="Arial" w:cs="Arial"/>
            <w:sz w:val="24"/>
          </w:rPr>
          <w:t>Los niveles</w:t>
        </w:r>
      </w:ins>
      <w:ins w:id="594" w:author="Galaxy" w:date="2019-02-17T21:08:00Z">
        <w:r w:rsidR="00C52AB0">
          <w:rPr>
            <w:rFonts w:ascii="Arial" w:eastAsia="Calibri" w:hAnsi="Arial" w:cs="Arial"/>
            <w:sz w:val="24"/>
          </w:rPr>
          <w:t xml:space="preserve"> que maneja PSP</w:t>
        </w:r>
      </w:ins>
      <w:ins w:id="595" w:author="Galaxy" w:date="2019-02-17T21:07:00Z">
        <w:r w:rsidRPr="002C58D2">
          <w:rPr>
            <w:rFonts w:ascii="Arial" w:eastAsia="Calibri" w:hAnsi="Arial" w:cs="Arial"/>
            <w:sz w:val="24"/>
          </w:rPr>
          <w:t xml:space="preserve"> son: </w:t>
        </w:r>
      </w:ins>
    </w:p>
    <w:p w14:paraId="7A097630" w14:textId="77777777" w:rsidR="002C58D2" w:rsidRPr="002C58D2" w:rsidRDefault="002C58D2">
      <w:pPr>
        <w:numPr>
          <w:ilvl w:val="0"/>
          <w:numId w:val="22"/>
        </w:numPr>
        <w:spacing w:before="100" w:beforeAutospacing="1" w:after="100" w:afterAutospacing="1"/>
        <w:jc w:val="both"/>
        <w:rPr>
          <w:ins w:id="596" w:author="Galaxy" w:date="2019-02-17T21:07:00Z"/>
          <w:rFonts w:ascii="Arial" w:eastAsia="Calibri" w:hAnsi="Arial" w:cs="Arial"/>
          <w:sz w:val="24"/>
        </w:rPr>
        <w:pPrChange w:id="597" w:author="Galaxy" w:date="2019-02-17T21:13:00Z">
          <w:pPr>
            <w:numPr>
              <w:numId w:val="22"/>
            </w:numPr>
            <w:tabs>
              <w:tab w:val="num" w:pos="720"/>
            </w:tabs>
            <w:spacing w:line="360" w:lineRule="auto"/>
            <w:ind w:left="720" w:hanging="360"/>
            <w:jc w:val="both"/>
          </w:pPr>
        </w:pPrChange>
      </w:pPr>
      <w:ins w:id="598" w:author="Galaxy" w:date="2019-02-17T21:07:00Z">
        <w:r w:rsidRPr="002C58D2">
          <w:rPr>
            <w:rFonts w:ascii="Arial" w:eastAsia="Calibri" w:hAnsi="Arial" w:cs="Arial"/>
            <w:sz w:val="24"/>
          </w:rPr>
          <w:t xml:space="preserve">PSP 0: </w:t>
        </w:r>
      </w:ins>
    </w:p>
    <w:p w14:paraId="5807F5A3" w14:textId="77777777" w:rsidR="002C58D2" w:rsidRPr="002C58D2" w:rsidRDefault="002C58D2">
      <w:pPr>
        <w:numPr>
          <w:ilvl w:val="1"/>
          <w:numId w:val="22"/>
        </w:numPr>
        <w:spacing w:before="100" w:beforeAutospacing="1" w:after="100" w:afterAutospacing="1"/>
        <w:jc w:val="both"/>
        <w:rPr>
          <w:ins w:id="599" w:author="Galaxy" w:date="2019-02-17T21:07:00Z"/>
          <w:rFonts w:ascii="Arial" w:eastAsia="Calibri" w:hAnsi="Arial" w:cs="Arial"/>
          <w:sz w:val="24"/>
        </w:rPr>
        <w:pPrChange w:id="600" w:author="Galaxy" w:date="2019-02-17T21:13:00Z">
          <w:pPr>
            <w:numPr>
              <w:ilvl w:val="1"/>
              <w:numId w:val="22"/>
            </w:numPr>
            <w:tabs>
              <w:tab w:val="num" w:pos="1440"/>
            </w:tabs>
            <w:spacing w:line="360" w:lineRule="auto"/>
            <w:ind w:left="1440" w:hanging="360"/>
            <w:jc w:val="both"/>
          </w:pPr>
        </w:pPrChange>
      </w:pPr>
      <w:ins w:id="601" w:author="Galaxy" w:date="2019-02-17T21:07:00Z">
        <w:r w:rsidRPr="002C58D2">
          <w:rPr>
            <w:rFonts w:ascii="Arial" w:eastAsia="Calibri" w:hAnsi="Arial" w:cs="Arial"/>
            <w:sz w:val="24"/>
          </w:rPr>
          <w:t>Proceso actual.</w:t>
        </w:r>
      </w:ins>
    </w:p>
    <w:p w14:paraId="44676520" w14:textId="77777777" w:rsidR="002C58D2" w:rsidRPr="002C58D2" w:rsidRDefault="002C58D2">
      <w:pPr>
        <w:numPr>
          <w:ilvl w:val="1"/>
          <w:numId w:val="22"/>
        </w:numPr>
        <w:spacing w:before="100" w:beforeAutospacing="1" w:after="100" w:afterAutospacing="1"/>
        <w:jc w:val="both"/>
        <w:rPr>
          <w:ins w:id="602" w:author="Galaxy" w:date="2019-02-17T21:07:00Z"/>
          <w:rFonts w:ascii="Arial" w:eastAsia="Calibri" w:hAnsi="Arial" w:cs="Arial"/>
          <w:sz w:val="24"/>
        </w:rPr>
        <w:pPrChange w:id="603" w:author="Galaxy" w:date="2019-02-17T21:13:00Z">
          <w:pPr>
            <w:numPr>
              <w:ilvl w:val="1"/>
              <w:numId w:val="22"/>
            </w:numPr>
            <w:tabs>
              <w:tab w:val="num" w:pos="1440"/>
            </w:tabs>
            <w:spacing w:line="360" w:lineRule="auto"/>
            <w:ind w:left="1440" w:hanging="360"/>
            <w:jc w:val="both"/>
          </w:pPr>
        </w:pPrChange>
      </w:pPr>
      <w:ins w:id="604" w:author="Galaxy" w:date="2019-02-17T21:07:00Z">
        <w:r w:rsidRPr="002C58D2">
          <w:rPr>
            <w:rFonts w:ascii="Arial" w:eastAsia="Calibri" w:hAnsi="Arial" w:cs="Arial"/>
            <w:sz w:val="24"/>
          </w:rPr>
          <w:t>Registro de tiempos.</w:t>
        </w:r>
      </w:ins>
    </w:p>
    <w:p w14:paraId="4D9F6094" w14:textId="77777777" w:rsidR="002C58D2" w:rsidRPr="002C58D2" w:rsidRDefault="002C58D2">
      <w:pPr>
        <w:numPr>
          <w:ilvl w:val="1"/>
          <w:numId w:val="22"/>
        </w:numPr>
        <w:spacing w:before="100" w:beforeAutospacing="1" w:after="100" w:afterAutospacing="1"/>
        <w:jc w:val="both"/>
        <w:rPr>
          <w:ins w:id="605" w:author="Galaxy" w:date="2019-02-17T21:07:00Z"/>
          <w:rFonts w:ascii="Arial" w:eastAsia="Calibri" w:hAnsi="Arial" w:cs="Arial"/>
          <w:sz w:val="24"/>
        </w:rPr>
        <w:pPrChange w:id="606" w:author="Galaxy" w:date="2019-02-17T21:13:00Z">
          <w:pPr>
            <w:numPr>
              <w:ilvl w:val="1"/>
              <w:numId w:val="22"/>
            </w:numPr>
            <w:tabs>
              <w:tab w:val="num" w:pos="1440"/>
            </w:tabs>
            <w:spacing w:line="360" w:lineRule="auto"/>
            <w:ind w:left="1440" w:hanging="360"/>
            <w:jc w:val="both"/>
          </w:pPr>
        </w:pPrChange>
      </w:pPr>
      <w:ins w:id="607" w:author="Galaxy" w:date="2019-02-17T21:07:00Z">
        <w:r w:rsidRPr="002C58D2">
          <w:rPr>
            <w:rFonts w:ascii="Arial" w:eastAsia="Calibri" w:hAnsi="Arial" w:cs="Arial"/>
            <w:sz w:val="24"/>
          </w:rPr>
          <w:t>Registro de defectos.</w:t>
        </w:r>
      </w:ins>
    </w:p>
    <w:p w14:paraId="7648F371" w14:textId="77777777" w:rsidR="002C58D2" w:rsidRPr="002C58D2" w:rsidRDefault="002C58D2">
      <w:pPr>
        <w:numPr>
          <w:ilvl w:val="0"/>
          <w:numId w:val="22"/>
        </w:numPr>
        <w:spacing w:before="100" w:beforeAutospacing="1" w:after="100" w:afterAutospacing="1"/>
        <w:jc w:val="both"/>
        <w:rPr>
          <w:ins w:id="608" w:author="Galaxy" w:date="2019-02-17T21:07:00Z"/>
          <w:rFonts w:ascii="Arial" w:eastAsia="Calibri" w:hAnsi="Arial" w:cs="Arial"/>
          <w:sz w:val="24"/>
        </w:rPr>
        <w:pPrChange w:id="609" w:author="Galaxy" w:date="2019-02-17T21:13:00Z">
          <w:pPr>
            <w:numPr>
              <w:numId w:val="22"/>
            </w:numPr>
            <w:tabs>
              <w:tab w:val="num" w:pos="720"/>
            </w:tabs>
            <w:spacing w:line="360" w:lineRule="auto"/>
            <w:ind w:left="720" w:hanging="360"/>
            <w:jc w:val="both"/>
          </w:pPr>
        </w:pPrChange>
      </w:pPr>
      <w:ins w:id="610" w:author="Galaxy" w:date="2019-02-17T21:07:00Z">
        <w:r w:rsidRPr="002C58D2">
          <w:rPr>
            <w:rFonts w:ascii="Arial" w:eastAsia="Calibri" w:hAnsi="Arial" w:cs="Arial"/>
            <w:sz w:val="24"/>
          </w:rPr>
          <w:t xml:space="preserve">PSP 0.1 : </w:t>
        </w:r>
      </w:ins>
    </w:p>
    <w:p w14:paraId="67B0228B" w14:textId="77777777" w:rsidR="002C58D2" w:rsidRPr="002C58D2" w:rsidRDefault="002C58D2">
      <w:pPr>
        <w:numPr>
          <w:ilvl w:val="1"/>
          <w:numId w:val="22"/>
        </w:numPr>
        <w:spacing w:before="100" w:beforeAutospacing="1" w:after="100" w:afterAutospacing="1"/>
        <w:jc w:val="both"/>
        <w:rPr>
          <w:ins w:id="611" w:author="Galaxy" w:date="2019-02-17T21:07:00Z"/>
          <w:rFonts w:ascii="Arial" w:eastAsia="Calibri" w:hAnsi="Arial" w:cs="Arial"/>
          <w:sz w:val="24"/>
        </w:rPr>
        <w:pPrChange w:id="612" w:author="Galaxy" w:date="2019-02-17T21:13:00Z">
          <w:pPr>
            <w:numPr>
              <w:ilvl w:val="1"/>
              <w:numId w:val="22"/>
            </w:numPr>
            <w:tabs>
              <w:tab w:val="num" w:pos="1440"/>
            </w:tabs>
            <w:spacing w:line="360" w:lineRule="auto"/>
            <w:ind w:left="1440" w:hanging="360"/>
            <w:jc w:val="both"/>
          </w:pPr>
        </w:pPrChange>
      </w:pPr>
      <w:ins w:id="613" w:author="Galaxy" w:date="2019-02-17T21:07:00Z">
        <w:r w:rsidRPr="002C58D2">
          <w:rPr>
            <w:rFonts w:ascii="Arial" w:eastAsia="Calibri" w:hAnsi="Arial" w:cs="Arial"/>
            <w:sz w:val="24"/>
          </w:rPr>
          <w:t>Estándares de código.</w:t>
        </w:r>
      </w:ins>
    </w:p>
    <w:p w14:paraId="6B2A2F4C" w14:textId="77777777" w:rsidR="002C58D2" w:rsidRPr="002C58D2" w:rsidRDefault="002C58D2">
      <w:pPr>
        <w:numPr>
          <w:ilvl w:val="1"/>
          <w:numId w:val="22"/>
        </w:numPr>
        <w:spacing w:before="100" w:beforeAutospacing="1" w:after="100" w:afterAutospacing="1"/>
        <w:jc w:val="both"/>
        <w:rPr>
          <w:ins w:id="614" w:author="Galaxy" w:date="2019-02-17T21:07:00Z"/>
          <w:rFonts w:ascii="Arial" w:eastAsia="Calibri" w:hAnsi="Arial" w:cs="Arial"/>
          <w:sz w:val="24"/>
        </w:rPr>
        <w:pPrChange w:id="615" w:author="Galaxy" w:date="2019-02-17T21:13:00Z">
          <w:pPr>
            <w:numPr>
              <w:ilvl w:val="1"/>
              <w:numId w:val="22"/>
            </w:numPr>
            <w:tabs>
              <w:tab w:val="num" w:pos="1440"/>
            </w:tabs>
            <w:spacing w:line="360" w:lineRule="auto"/>
            <w:ind w:left="1440" w:hanging="360"/>
            <w:jc w:val="both"/>
          </w:pPr>
        </w:pPrChange>
      </w:pPr>
      <w:ins w:id="616" w:author="Galaxy" w:date="2019-02-17T21:07:00Z">
        <w:r w:rsidRPr="002C58D2">
          <w:rPr>
            <w:rFonts w:ascii="Arial" w:eastAsia="Calibri" w:hAnsi="Arial" w:cs="Arial"/>
            <w:sz w:val="24"/>
          </w:rPr>
          <w:t>Medición de tamaño.</w:t>
        </w:r>
      </w:ins>
    </w:p>
    <w:p w14:paraId="4C6559AA" w14:textId="77777777" w:rsidR="002C58D2" w:rsidRPr="002C58D2" w:rsidRDefault="002C58D2">
      <w:pPr>
        <w:numPr>
          <w:ilvl w:val="0"/>
          <w:numId w:val="22"/>
        </w:numPr>
        <w:spacing w:before="100" w:beforeAutospacing="1" w:after="100" w:afterAutospacing="1"/>
        <w:jc w:val="both"/>
        <w:rPr>
          <w:ins w:id="617" w:author="Galaxy" w:date="2019-02-17T21:07:00Z"/>
          <w:rFonts w:ascii="Arial" w:eastAsia="Calibri" w:hAnsi="Arial" w:cs="Arial"/>
          <w:sz w:val="24"/>
        </w:rPr>
        <w:pPrChange w:id="618" w:author="Galaxy" w:date="2019-02-17T21:13:00Z">
          <w:pPr>
            <w:numPr>
              <w:numId w:val="22"/>
            </w:numPr>
            <w:tabs>
              <w:tab w:val="num" w:pos="720"/>
            </w:tabs>
            <w:spacing w:line="360" w:lineRule="auto"/>
            <w:ind w:left="720" w:hanging="360"/>
            <w:jc w:val="both"/>
          </w:pPr>
        </w:pPrChange>
      </w:pPr>
      <w:ins w:id="619" w:author="Galaxy" w:date="2019-02-17T21:07:00Z">
        <w:r w:rsidRPr="002C58D2">
          <w:rPr>
            <w:rFonts w:ascii="Arial" w:eastAsia="Calibri" w:hAnsi="Arial" w:cs="Arial"/>
            <w:sz w:val="24"/>
          </w:rPr>
          <w:t xml:space="preserve">PSP 1 - Inicial: </w:t>
        </w:r>
      </w:ins>
    </w:p>
    <w:p w14:paraId="672DADB1" w14:textId="77777777" w:rsidR="002C58D2" w:rsidRPr="002C58D2" w:rsidRDefault="002C58D2">
      <w:pPr>
        <w:numPr>
          <w:ilvl w:val="1"/>
          <w:numId w:val="22"/>
        </w:numPr>
        <w:spacing w:before="100" w:beforeAutospacing="1" w:after="100" w:afterAutospacing="1"/>
        <w:jc w:val="both"/>
        <w:rPr>
          <w:ins w:id="620" w:author="Galaxy" w:date="2019-02-17T21:07:00Z"/>
          <w:rFonts w:ascii="Arial" w:eastAsia="Calibri" w:hAnsi="Arial" w:cs="Arial"/>
          <w:sz w:val="24"/>
        </w:rPr>
        <w:pPrChange w:id="621" w:author="Galaxy" w:date="2019-02-17T21:13:00Z">
          <w:pPr>
            <w:numPr>
              <w:ilvl w:val="1"/>
              <w:numId w:val="22"/>
            </w:numPr>
            <w:tabs>
              <w:tab w:val="num" w:pos="1440"/>
            </w:tabs>
            <w:spacing w:line="360" w:lineRule="auto"/>
            <w:ind w:left="1440" w:hanging="360"/>
            <w:jc w:val="both"/>
          </w:pPr>
        </w:pPrChange>
      </w:pPr>
      <w:ins w:id="622" w:author="Galaxy" w:date="2019-02-17T21:07:00Z">
        <w:r w:rsidRPr="002C58D2">
          <w:rPr>
            <w:rFonts w:ascii="Arial" w:eastAsia="Calibri" w:hAnsi="Arial" w:cs="Arial"/>
            <w:sz w:val="24"/>
          </w:rPr>
          <w:t>Estimación de tamaño.</w:t>
        </w:r>
      </w:ins>
    </w:p>
    <w:p w14:paraId="5E6D3E75" w14:textId="77777777" w:rsidR="002C58D2" w:rsidRPr="002C58D2" w:rsidRDefault="002C58D2">
      <w:pPr>
        <w:numPr>
          <w:ilvl w:val="1"/>
          <w:numId w:val="22"/>
        </w:numPr>
        <w:spacing w:before="100" w:beforeAutospacing="1" w:after="100" w:afterAutospacing="1"/>
        <w:jc w:val="both"/>
        <w:rPr>
          <w:ins w:id="623" w:author="Galaxy" w:date="2019-02-17T21:07:00Z"/>
          <w:rFonts w:ascii="Arial" w:eastAsia="Calibri" w:hAnsi="Arial" w:cs="Arial"/>
          <w:sz w:val="24"/>
        </w:rPr>
        <w:pPrChange w:id="624" w:author="Galaxy" w:date="2019-02-17T21:13:00Z">
          <w:pPr>
            <w:numPr>
              <w:ilvl w:val="1"/>
              <w:numId w:val="22"/>
            </w:numPr>
            <w:tabs>
              <w:tab w:val="num" w:pos="1440"/>
            </w:tabs>
            <w:spacing w:line="360" w:lineRule="auto"/>
            <w:ind w:left="1440" w:hanging="360"/>
            <w:jc w:val="both"/>
          </w:pPr>
        </w:pPrChange>
      </w:pPr>
      <w:ins w:id="625" w:author="Galaxy" w:date="2019-02-17T21:07:00Z">
        <w:r w:rsidRPr="002C58D2">
          <w:rPr>
            <w:rFonts w:ascii="Arial" w:eastAsia="Calibri" w:hAnsi="Arial" w:cs="Arial"/>
            <w:sz w:val="24"/>
          </w:rPr>
          <w:t>Reporte de pruebas.</w:t>
        </w:r>
      </w:ins>
    </w:p>
    <w:p w14:paraId="20020292" w14:textId="77777777" w:rsidR="002C58D2" w:rsidRPr="002C58D2" w:rsidRDefault="002C58D2">
      <w:pPr>
        <w:numPr>
          <w:ilvl w:val="0"/>
          <w:numId w:val="22"/>
        </w:numPr>
        <w:spacing w:before="100" w:beforeAutospacing="1" w:after="100" w:afterAutospacing="1"/>
        <w:jc w:val="both"/>
        <w:rPr>
          <w:ins w:id="626" w:author="Galaxy" w:date="2019-02-17T21:07:00Z"/>
          <w:rFonts w:ascii="Arial" w:eastAsia="Calibri" w:hAnsi="Arial" w:cs="Arial"/>
          <w:sz w:val="24"/>
        </w:rPr>
        <w:pPrChange w:id="627" w:author="Galaxy" w:date="2019-02-17T21:13:00Z">
          <w:pPr>
            <w:numPr>
              <w:numId w:val="22"/>
            </w:numPr>
            <w:tabs>
              <w:tab w:val="num" w:pos="720"/>
            </w:tabs>
            <w:spacing w:line="360" w:lineRule="auto"/>
            <w:ind w:left="720" w:hanging="360"/>
            <w:jc w:val="both"/>
          </w:pPr>
        </w:pPrChange>
      </w:pPr>
      <w:ins w:id="628" w:author="Galaxy" w:date="2019-02-17T21:07:00Z">
        <w:r w:rsidRPr="002C58D2">
          <w:rPr>
            <w:rFonts w:ascii="Arial" w:eastAsia="Calibri" w:hAnsi="Arial" w:cs="Arial"/>
            <w:sz w:val="24"/>
          </w:rPr>
          <w:t xml:space="preserve">PSP 1.1: </w:t>
        </w:r>
      </w:ins>
    </w:p>
    <w:p w14:paraId="08295C61" w14:textId="77777777" w:rsidR="002C58D2" w:rsidRPr="002C58D2" w:rsidRDefault="002C58D2">
      <w:pPr>
        <w:numPr>
          <w:ilvl w:val="1"/>
          <w:numId w:val="22"/>
        </w:numPr>
        <w:spacing w:before="100" w:beforeAutospacing="1" w:after="100" w:afterAutospacing="1"/>
        <w:jc w:val="both"/>
        <w:rPr>
          <w:ins w:id="629" w:author="Galaxy" w:date="2019-02-17T21:07:00Z"/>
          <w:rFonts w:ascii="Arial" w:eastAsia="Calibri" w:hAnsi="Arial" w:cs="Arial"/>
          <w:sz w:val="24"/>
        </w:rPr>
        <w:pPrChange w:id="630" w:author="Galaxy" w:date="2019-02-17T21:13:00Z">
          <w:pPr>
            <w:numPr>
              <w:ilvl w:val="1"/>
              <w:numId w:val="22"/>
            </w:numPr>
            <w:tabs>
              <w:tab w:val="num" w:pos="1440"/>
            </w:tabs>
            <w:spacing w:line="360" w:lineRule="auto"/>
            <w:ind w:left="1440" w:hanging="360"/>
            <w:jc w:val="both"/>
          </w:pPr>
        </w:pPrChange>
      </w:pPr>
      <w:ins w:id="631" w:author="Galaxy" w:date="2019-02-17T21:07:00Z">
        <w:r w:rsidRPr="002C58D2">
          <w:rPr>
            <w:rFonts w:ascii="Arial" w:eastAsia="Calibri" w:hAnsi="Arial" w:cs="Arial"/>
            <w:sz w:val="24"/>
          </w:rPr>
          <w:t>Calendario de planeación de tareas.</w:t>
        </w:r>
      </w:ins>
    </w:p>
    <w:p w14:paraId="35C9B7B3" w14:textId="77777777" w:rsidR="002C58D2" w:rsidRPr="002C58D2" w:rsidRDefault="002C58D2">
      <w:pPr>
        <w:numPr>
          <w:ilvl w:val="0"/>
          <w:numId w:val="22"/>
        </w:numPr>
        <w:spacing w:before="100" w:beforeAutospacing="1" w:after="100" w:afterAutospacing="1"/>
        <w:jc w:val="both"/>
        <w:rPr>
          <w:ins w:id="632" w:author="Galaxy" w:date="2019-02-17T21:07:00Z"/>
          <w:rFonts w:ascii="Arial" w:eastAsia="Calibri" w:hAnsi="Arial" w:cs="Arial"/>
          <w:sz w:val="24"/>
        </w:rPr>
        <w:pPrChange w:id="633" w:author="Galaxy" w:date="2019-02-17T21:13:00Z">
          <w:pPr>
            <w:numPr>
              <w:numId w:val="22"/>
            </w:numPr>
            <w:tabs>
              <w:tab w:val="num" w:pos="720"/>
            </w:tabs>
            <w:spacing w:line="360" w:lineRule="auto"/>
            <w:ind w:left="720" w:hanging="360"/>
            <w:jc w:val="both"/>
          </w:pPr>
        </w:pPrChange>
      </w:pPr>
      <w:ins w:id="634" w:author="Galaxy" w:date="2019-02-17T21:07:00Z">
        <w:r w:rsidRPr="002C58D2">
          <w:rPr>
            <w:rFonts w:ascii="Arial" w:eastAsia="Calibri" w:hAnsi="Arial" w:cs="Arial"/>
            <w:sz w:val="24"/>
          </w:rPr>
          <w:t xml:space="preserve">PSP 2 - Repetible: </w:t>
        </w:r>
      </w:ins>
    </w:p>
    <w:p w14:paraId="16992C4A" w14:textId="77777777" w:rsidR="002C58D2" w:rsidRPr="002C58D2" w:rsidRDefault="002C58D2">
      <w:pPr>
        <w:numPr>
          <w:ilvl w:val="1"/>
          <w:numId w:val="22"/>
        </w:numPr>
        <w:spacing w:before="100" w:beforeAutospacing="1" w:after="100" w:afterAutospacing="1"/>
        <w:jc w:val="both"/>
        <w:rPr>
          <w:ins w:id="635" w:author="Galaxy" w:date="2019-02-17T21:07:00Z"/>
          <w:rFonts w:ascii="Arial" w:eastAsia="Calibri" w:hAnsi="Arial" w:cs="Arial"/>
          <w:sz w:val="24"/>
        </w:rPr>
        <w:pPrChange w:id="636" w:author="Galaxy" w:date="2019-02-17T21:13:00Z">
          <w:pPr>
            <w:numPr>
              <w:ilvl w:val="1"/>
              <w:numId w:val="22"/>
            </w:numPr>
            <w:tabs>
              <w:tab w:val="num" w:pos="1440"/>
            </w:tabs>
            <w:spacing w:line="360" w:lineRule="auto"/>
            <w:ind w:left="1440" w:hanging="360"/>
            <w:jc w:val="both"/>
          </w:pPr>
        </w:pPrChange>
      </w:pPr>
      <w:ins w:id="637" w:author="Galaxy" w:date="2019-02-17T21:07:00Z">
        <w:r w:rsidRPr="002C58D2">
          <w:rPr>
            <w:rFonts w:ascii="Arial" w:eastAsia="Calibri" w:hAnsi="Arial" w:cs="Arial"/>
            <w:sz w:val="24"/>
          </w:rPr>
          <w:t>Revisión de diseño y código.</w:t>
        </w:r>
      </w:ins>
    </w:p>
    <w:p w14:paraId="0D44D9B2" w14:textId="77777777" w:rsidR="002C58D2" w:rsidRPr="002C58D2" w:rsidRDefault="002C58D2">
      <w:pPr>
        <w:numPr>
          <w:ilvl w:val="0"/>
          <w:numId w:val="22"/>
        </w:numPr>
        <w:spacing w:before="100" w:beforeAutospacing="1" w:after="100" w:afterAutospacing="1"/>
        <w:jc w:val="both"/>
        <w:rPr>
          <w:ins w:id="638" w:author="Galaxy" w:date="2019-02-17T21:07:00Z"/>
          <w:rFonts w:ascii="Arial" w:eastAsia="Calibri" w:hAnsi="Arial" w:cs="Arial"/>
          <w:sz w:val="24"/>
        </w:rPr>
        <w:pPrChange w:id="639" w:author="Galaxy" w:date="2019-02-17T21:13:00Z">
          <w:pPr>
            <w:numPr>
              <w:numId w:val="22"/>
            </w:numPr>
            <w:tabs>
              <w:tab w:val="num" w:pos="720"/>
            </w:tabs>
            <w:spacing w:line="360" w:lineRule="auto"/>
            <w:ind w:left="720" w:hanging="360"/>
            <w:jc w:val="both"/>
          </w:pPr>
        </w:pPrChange>
      </w:pPr>
      <w:ins w:id="640" w:author="Galaxy" w:date="2019-02-17T21:07:00Z">
        <w:r w:rsidRPr="002C58D2">
          <w:rPr>
            <w:rFonts w:ascii="Arial" w:eastAsia="Calibri" w:hAnsi="Arial" w:cs="Arial"/>
            <w:sz w:val="24"/>
          </w:rPr>
          <w:t xml:space="preserve">PSP 2.1: </w:t>
        </w:r>
      </w:ins>
    </w:p>
    <w:p w14:paraId="256027BB" w14:textId="77777777" w:rsidR="002C58D2" w:rsidRPr="002C58D2" w:rsidRDefault="002C58D2">
      <w:pPr>
        <w:numPr>
          <w:ilvl w:val="1"/>
          <w:numId w:val="22"/>
        </w:numPr>
        <w:spacing w:before="100" w:beforeAutospacing="1" w:after="100" w:afterAutospacing="1"/>
        <w:jc w:val="both"/>
        <w:rPr>
          <w:ins w:id="641" w:author="Galaxy" w:date="2019-02-17T21:07:00Z"/>
          <w:rFonts w:ascii="Arial" w:eastAsia="Calibri" w:hAnsi="Arial" w:cs="Arial"/>
          <w:sz w:val="24"/>
        </w:rPr>
        <w:pPrChange w:id="642" w:author="Galaxy" w:date="2019-02-17T21:13:00Z">
          <w:pPr>
            <w:numPr>
              <w:ilvl w:val="1"/>
              <w:numId w:val="22"/>
            </w:numPr>
            <w:tabs>
              <w:tab w:val="num" w:pos="1440"/>
            </w:tabs>
            <w:spacing w:line="360" w:lineRule="auto"/>
            <w:ind w:left="1440" w:hanging="360"/>
            <w:jc w:val="both"/>
          </w:pPr>
        </w:pPrChange>
      </w:pPr>
      <w:ins w:id="643" w:author="Galaxy" w:date="2019-02-17T21:07:00Z">
        <w:r w:rsidRPr="002C58D2">
          <w:rPr>
            <w:rFonts w:ascii="Arial" w:eastAsia="Calibri" w:hAnsi="Arial" w:cs="Arial"/>
            <w:sz w:val="24"/>
          </w:rPr>
          <w:t>Plantillas de Diseño.</w:t>
        </w:r>
      </w:ins>
    </w:p>
    <w:p w14:paraId="74E0EEE5" w14:textId="516A50CE" w:rsidR="002C58D2" w:rsidRPr="002C58D2" w:rsidRDefault="002C58D2">
      <w:pPr>
        <w:numPr>
          <w:ilvl w:val="0"/>
          <w:numId w:val="22"/>
        </w:numPr>
        <w:spacing w:before="100" w:beforeAutospacing="1" w:after="100" w:afterAutospacing="1"/>
        <w:jc w:val="both"/>
        <w:rPr>
          <w:ins w:id="644" w:author="Galaxy" w:date="2019-02-17T21:07:00Z"/>
          <w:rFonts w:ascii="Arial" w:eastAsia="Calibri" w:hAnsi="Arial" w:cs="Arial"/>
          <w:sz w:val="24"/>
        </w:rPr>
        <w:pPrChange w:id="645" w:author="Galaxy" w:date="2019-02-17T21:13:00Z">
          <w:pPr>
            <w:numPr>
              <w:numId w:val="22"/>
            </w:numPr>
            <w:tabs>
              <w:tab w:val="num" w:pos="720"/>
            </w:tabs>
            <w:spacing w:line="360" w:lineRule="auto"/>
            <w:ind w:left="720" w:hanging="360"/>
            <w:jc w:val="both"/>
          </w:pPr>
        </w:pPrChange>
      </w:pPr>
      <w:ins w:id="646" w:author="Galaxy" w:date="2019-02-17T21:07:00Z">
        <w:r w:rsidRPr="002C58D2">
          <w:rPr>
            <w:rFonts w:ascii="Arial" w:eastAsia="Calibri" w:hAnsi="Arial" w:cs="Arial"/>
            <w:sz w:val="24"/>
          </w:rPr>
          <w:t>(</w:t>
        </w:r>
      </w:ins>
      <w:ins w:id="647" w:author="Galaxy" w:date="2019-02-17T21:13:00Z">
        <w:r w:rsidR="00C52AB0" w:rsidRPr="00C52AB0">
          <w:rPr>
            <w:rPrChange w:id="648" w:author="Galaxy" w:date="2019-02-17T21:13:00Z">
              <w:rPr>
                <w:rStyle w:val="Hipervnculo"/>
                <w:rFonts w:ascii="Arial" w:eastAsia="Calibri" w:hAnsi="Arial" w:cs="Arial"/>
                <w:sz w:val="24"/>
              </w:rPr>
            </w:rPrChange>
          </w:rPr>
          <w:t>TSP</w:t>
        </w:r>
      </w:ins>
      <w:ins w:id="649" w:author="Galaxy" w:date="2019-02-17T21:07:00Z">
        <w:r w:rsidRPr="002C58D2">
          <w:rPr>
            <w:rFonts w:ascii="Arial" w:eastAsia="Calibri" w:hAnsi="Arial" w:cs="Arial"/>
            <w:sz w:val="24"/>
          </w:rPr>
          <w:t>).</w:t>
        </w:r>
      </w:ins>
    </w:p>
    <w:p w14:paraId="785F7E4B" w14:textId="77777777" w:rsidR="002C58D2" w:rsidRPr="00055E5E" w:rsidRDefault="002C58D2" w:rsidP="00055E5E">
      <w:pPr>
        <w:spacing w:line="360" w:lineRule="auto"/>
        <w:jc w:val="both"/>
        <w:rPr>
          <w:ins w:id="650" w:author="Galaxy" w:date="2019-02-17T20:54:00Z"/>
          <w:rFonts w:ascii="Arial" w:eastAsia="Calibri" w:hAnsi="Arial" w:cs="Arial"/>
          <w:sz w:val="24"/>
        </w:rPr>
      </w:pPr>
    </w:p>
    <w:p w14:paraId="4AFED14B" w14:textId="5EF577B6" w:rsidR="00076FD7" w:rsidDel="00C52AB0" w:rsidRDefault="00055E5E">
      <w:pPr>
        <w:spacing w:line="360" w:lineRule="auto"/>
        <w:jc w:val="both"/>
        <w:rPr>
          <w:del w:id="651" w:author="Galaxy" w:date="2019-02-07T06:54:00Z"/>
          <w:rFonts w:ascii="Arial" w:eastAsia="Calibri" w:hAnsi="Arial" w:cs="Arial"/>
          <w:sz w:val="24"/>
        </w:rPr>
        <w:pPrChange w:id="652" w:author="Galaxy" w:date="2019-02-17T21:10:00Z">
          <w:pPr>
            <w:jc w:val="both"/>
          </w:pPr>
        </w:pPrChange>
      </w:pPr>
      <w:ins w:id="653" w:author="Galaxy" w:date="2019-02-17T20:54:00Z">
        <w:r w:rsidRPr="00055E5E">
          <w:rPr>
            <w:rFonts w:ascii="Arial" w:eastAsia="Calibri" w:hAnsi="Arial" w:cs="Arial"/>
            <w:sz w:val="24"/>
          </w:rPr>
          <w:t>Adoptar el PSP puede ser como adoptar una nueva forma de vida para el programador. Demasiadas expectativas sobre una mejora inmediata pueden terminar en frustración cuando no se obtengan los resultados que se esperaban. PSP puede causar un conflicto interno, no debe nunca pensar mucho en una debilidad sino crecerse con sus fortalezas</w:t>
        </w:r>
      </w:ins>
      <w:ins w:id="654" w:author="Galaxy" w:date="2019-02-17T20:56:00Z">
        <w:r>
          <w:rPr>
            <w:rStyle w:val="Refdenotaalpie"/>
            <w:rFonts w:ascii="Arial" w:eastAsia="Calibri" w:hAnsi="Arial" w:cs="Arial"/>
            <w:sz w:val="24"/>
          </w:rPr>
          <w:footnoteReference w:id="6"/>
        </w:r>
      </w:ins>
      <w:ins w:id="660" w:author="Galaxy" w:date="2019-02-17T20:54:00Z">
        <w:r w:rsidRPr="00055E5E">
          <w:rPr>
            <w:rFonts w:ascii="Arial" w:eastAsia="Calibri" w:hAnsi="Arial" w:cs="Arial"/>
            <w:sz w:val="24"/>
          </w:rPr>
          <w:t>.</w:t>
        </w:r>
      </w:ins>
    </w:p>
    <w:p w14:paraId="293F67DE" w14:textId="77777777" w:rsidR="00C52AB0" w:rsidRDefault="00C52AB0">
      <w:pPr>
        <w:spacing w:line="360" w:lineRule="auto"/>
        <w:jc w:val="both"/>
        <w:rPr>
          <w:ins w:id="661" w:author="Galaxy" w:date="2019-02-17T21:11:00Z"/>
          <w:rFonts w:ascii="Arial" w:eastAsia="Calibri" w:hAnsi="Arial" w:cs="Arial"/>
          <w:sz w:val="24"/>
        </w:rPr>
        <w:pPrChange w:id="662" w:author="Galaxy" w:date="2019-02-17T21:10:00Z">
          <w:pPr>
            <w:jc w:val="both"/>
          </w:pPr>
        </w:pPrChange>
      </w:pPr>
    </w:p>
    <w:p w14:paraId="1BE92939" w14:textId="77777777" w:rsidR="00C52AB0" w:rsidRPr="00C52AB0" w:rsidRDefault="00C52AB0" w:rsidP="00C52AB0">
      <w:pPr>
        <w:spacing w:line="360" w:lineRule="auto"/>
        <w:jc w:val="both"/>
        <w:rPr>
          <w:ins w:id="663" w:author="Galaxy" w:date="2019-02-17T21:11:00Z"/>
          <w:rFonts w:ascii="Arial" w:eastAsia="Calibri" w:hAnsi="Arial" w:cs="Arial"/>
          <w:sz w:val="24"/>
        </w:rPr>
      </w:pPr>
      <w:ins w:id="664" w:author="Galaxy" w:date="2019-02-17T21:11:00Z">
        <w:r w:rsidRPr="00C52AB0">
          <w:rPr>
            <w:rFonts w:ascii="Arial" w:eastAsia="Calibri" w:hAnsi="Arial" w:cs="Arial"/>
            <w:sz w:val="24"/>
          </w:rPr>
          <w:lastRenderedPageBreak/>
          <w:t xml:space="preserve">Uno de los aspectos fundamentales de PSP es el uso de datos históricos para analizar y mejorar el desempeño del proceso. La recolección de datos para PSP es soportada por cuatro elementos importantes: </w:t>
        </w:r>
      </w:ins>
    </w:p>
    <w:p w14:paraId="5ADF304B" w14:textId="77777777" w:rsidR="00C52AB0" w:rsidRPr="00C52AB0" w:rsidRDefault="00C52AB0">
      <w:pPr>
        <w:numPr>
          <w:ilvl w:val="0"/>
          <w:numId w:val="23"/>
        </w:numPr>
        <w:jc w:val="both"/>
        <w:rPr>
          <w:ins w:id="665" w:author="Galaxy" w:date="2019-02-17T21:11:00Z"/>
          <w:rFonts w:ascii="Arial" w:eastAsia="Calibri" w:hAnsi="Arial" w:cs="Arial"/>
          <w:sz w:val="24"/>
        </w:rPr>
        <w:pPrChange w:id="666" w:author="Galaxy" w:date="2019-02-17T21:12:00Z">
          <w:pPr>
            <w:numPr>
              <w:numId w:val="23"/>
            </w:numPr>
            <w:tabs>
              <w:tab w:val="num" w:pos="720"/>
            </w:tabs>
            <w:spacing w:line="360" w:lineRule="auto"/>
            <w:ind w:left="720" w:hanging="360"/>
            <w:jc w:val="both"/>
          </w:pPr>
        </w:pPrChange>
      </w:pPr>
      <w:ins w:id="667" w:author="Galaxy" w:date="2019-02-17T21:11:00Z">
        <w:r w:rsidRPr="00C52AB0">
          <w:rPr>
            <w:rFonts w:ascii="Arial" w:eastAsia="Calibri" w:hAnsi="Arial" w:cs="Arial"/>
            <w:sz w:val="24"/>
          </w:rPr>
          <w:t>Guiones.</w:t>
        </w:r>
      </w:ins>
    </w:p>
    <w:p w14:paraId="3F4C9D1D" w14:textId="77777777" w:rsidR="00C52AB0" w:rsidRPr="00C52AB0" w:rsidRDefault="00C52AB0">
      <w:pPr>
        <w:numPr>
          <w:ilvl w:val="0"/>
          <w:numId w:val="23"/>
        </w:numPr>
        <w:jc w:val="both"/>
        <w:rPr>
          <w:ins w:id="668" w:author="Galaxy" w:date="2019-02-17T21:11:00Z"/>
          <w:rFonts w:ascii="Arial" w:eastAsia="Calibri" w:hAnsi="Arial" w:cs="Arial"/>
          <w:sz w:val="24"/>
        </w:rPr>
        <w:pPrChange w:id="669" w:author="Galaxy" w:date="2019-02-17T21:12:00Z">
          <w:pPr>
            <w:numPr>
              <w:numId w:val="23"/>
            </w:numPr>
            <w:tabs>
              <w:tab w:val="num" w:pos="720"/>
            </w:tabs>
            <w:spacing w:line="360" w:lineRule="auto"/>
            <w:ind w:left="720" w:hanging="360"/>
            <w:jc w:val="both"/>
          </w:pPr>
        </w:pPrChange>
      </w:pPr>
      <w:ins w:id="670" w:author="Galaxy" w:date="2019-02-17T21:11:00Z">
        <w:r w:rsidRPr="00C52AB0">
          <w:rPr>
            <w:rFonts w:ascii="Arial" w:eastAsia="Calibri" w:hAnsi="Arial" w:cs="Arial"/>
            <w:sz w:val="24"/>
          </w:rPr>
          <w:t>Métricas.</w:t>
        </w:r>
      </w:ins>
    </w:p>
    <w:p w14:paraId="793442A4" w14:textId="77777777" w:rsidR="00C52AB0" w:rsidRPr="00C52AB0" w:rsidRDefault="00C52AB0">
      <w:pPr>
        <w:numPr>
          <w:ilvl w:val="0"/>
          <w:numId w:val="23"/>
        </w:numPr>
        <w:jc w:val="both"/>
        <w:rPr>
          <w:ins w:id="671" w:author="Galaxy" w:date="2019-02-17T21:11:00Z"/>
          <w:rFonts w:ascii="Arial" w:eastAsia="Calibri" w:hAnsi="Arial" w:cs="Arial"/>
          <w:sz w:val="24"/>
        </w:rPr>
        <w:pPrChange w:id="672" w:author="Galaxy" w:date="2019-02-17T21:12:00Z">
          <w:pPr>
            <w:numPr>
              <w:numId w:val="23"/>
            </w:numPr>
            <w:tabs>
              <w:tab w:val="num" w:pos="720"/>
            </w:tabs>
            <w:spacing w:line="360" w:lineRule="auto"/>
            <w:ind w:left="720" w:hanging="360"/>
            <w:jc w:val="both"/>
          </w:pPr>
        </w:pPrChange>
      </w:pPr>
      <w:ins w:id="673" w:author="Galaxy" w:date="2019-02-17T21:11:00Z">
        <w:r w:rsidRPr="00C52AB0">
          <w:rPr>
            <w:rFonts w:ascii="Arial" w:eastAsia="Calibri" w:hAnsi="Arial" w:cs="Arial"/>
            <w:sz w:val="24"/>
          </w:rPr>
          <w:t>Estándares.</w:t>
        </w:r>
      </w:ins>
    </w:p>
    <w:p w14:paraId="64ED7700" w14:textId="77777777" w:rsidR="00C52AB0" w:rsidRPr="00C52AB0" w:rsidRDefault="00C52AB0">
      <w:pPr>
        <w:numPr>
          <w:ilvl w:val="0"/>
          <w:numId w:val="23"/>
        </w:numPr>
        <w:jc w:val="both"/>
        <w:rPr>
          <w:ins w:id="674" w:author="Galaxy" w:date="2019-02-17T21:11:00Z"/>
          <w:rFonts w:ascii="Arial" w:eastAsia="Calibri" w:hAnsi="Arial" w:cs="Arial"/>
          <w:sz w:val="24"/>
        </w:rPr>
        <w:pPrChange w:id="675" w:author="Galaxy" w:date="2019-02-17T21:12:00Z">
          <w:pPr>
            <w:numPr>
              <w:numId w:val="23"/>
            </w:numPr>
            <w:tabs>
              <w:tab w:val="num" w:pos="720"/>
            </w:tabs>
            <w:spacing w:line="360" w:lineRule="auto"/>
            <w:ind w:left="720" w:hanging="360"/>
            <w:jc w:val="both"/>
          </w:pPr>
        </w:pPrChange>
      </w:pPr>
      <w:ins w:id="676" w:author="Galaxy" w:date="2019-02-17T21:11:00Z">
        <w:r w:rsidRPr="00C52AB0">
          <w:rPr>
            <w:rFonts w:ascii="Arial" w:eastAsia="Calibri" w:hAnsi="Arial" w:cs="Arial"/>
            <w:sz w:val="24"/>
          </w:rPr>
          <w:t>Formatos.</w:t>
        </w:r>
      </w:ins>
    </w:p>
    <w:p w14:paraId="04FB2AB9" w14:textId="77777777" w:rsidR="00C52AB0" w:rsidRPr="00C52AB0" w:rsidRDefault="00C52AB0" w:rsidP="00C52AB0">
      <w:pPr>
        <w:spacing w:line="360" w:lineRule="auto"/>
        <w:jc w:val="both"/>
        <w:rPr>
          <w:ins w:id="677" w:author="Galaxy" w:date="2019-02-17T21:11:00Z"/>
          <w:rFonts w:ascii="Arial" w:eastAsia="Calibri" w:hAnsi="Arial" w:cs="Arial"/>
          <w:sz w:val="24"/>
        </w:rPr>
      </w:pPr>
      <w:ins w:id="678" w:author="Galaxy" w:date="2019-02-17T21:11:00Z">
        <w:r w:rsidRPr="00C52AB0">
          <w:rPr>
            <w:rFonts w:ascii="Arial" w:eastAsia="Calibri" w:hAnsi="Arial" w:cs="Arial"/>
            <w:sz w:val="24"/>
          </w:rPr>
          <w:t xml:space="preserve">Los guiones de PSP proveen una guía de nivel experto para seguir los pasos del proceso, los guiones proveen un marco de trabajo para aplicar las mediciones. En PSP hay cuatro mediciones esenciales: </w:t>
        </w:r>
      </w:ins>
    </w:p>
    <w:p w14:paraId="32A2A804" w14:textId="77777777" w:rsidR="00C52AB0" w:rsidRPr="00C52AB0" w:rsidRDefault="00C52AB0">
      <w:pPr>
        <w:numPr>
          <w:ilvl w:val="0"/>
          <w:numId w:val="24"/>
        </w:numPr>
        <w:jc w:val="both"/>
        <w:rPr>
          <w:ins w:id="679" w:author="Galaxy" w:date="2019-02-17T21:11:00Z"/>
          <w:rFonts w:ascii="Arial" w:eastAsia="Calibri" w:hAnsi="Arial" w:cs="Arial"/>
          <w:sz w:val="24"/>
        </w:rPr>
        <w:pPrChange w:id="680" w:author="Galaxy" w:date="2019-02-17T21:12:00Z">
          <w:pPr>
            <w:numPr>
              <w:numId w:val="24"/>
            </w:numPr>
            <w:tabs>
              <w:tab w:val="num" w:pos="720"/>
            </w:tabs>
            <w:spacing w:line="360" w:lineRule="auto"/>
            <w:ind w:left="720" w:hanging="360"/>
            <w:jc w:val="both"/>
          </w:pPr>
        </w:pPrChange>
      </w:pPr>
      <w:ins w:id="681" w:author="Galaxy" w:date="2019-02-17T21:11:00Z">
        <w:r w:rsidRPr="00C52AB0">
          <w:rPr>
            <w:rFonts w:ascii="Arial" w:eastAsia="Calibri" w:hAnsi="Arial" w:cs="Arial"/>
            <w:sz w:val="24"/>
          </w:rPr>
          <w:t>Tamaño – el tamaño de una parte del producto, medido en líneas de código (LOC) o piezas de software equivalentes (</w:t>
        </w:r>
        <w:r w:rsidRPr="00C52AB0">
          <w:rPr>
            <w:rFonts w:ascii="Arial" w:eastAsia="Calibri" w:hAnsi="Arial" w:cs="Arial"/>
            <w:i/>
            <w:iCs/>
            <w:sz w:val="24"/>
          </w:rPr>
          <w:t>proxies</w:t>
        </w:r>
        <w:r w:rsidRPr="00C52AB0">
          <w:rPr>
            <w:rFonts w:ascii="Arial" w:eastAsia="Calibri" w:hAnsi="Arial" w:cs="Arial"/>
            <w:sz w:val="24"/>
          </w:rPr>
          <w:t>) que facilitan la medición.</w:t>
        </w:r>
      </w:ins>
    </w:p>
    <w:p w14:paraId="25146CC2" w14:textId="77777777" w:rsidR="00C52AB0" w:rsidRPr="00C52AB0" w:rsidRDefault="00C52AB0">
      <w:pPr>
        <w:numPr>
          <w:ilvl w:val="0"/>
          <w:numId w:val="24"/>
        </w:numPr>
        <w:jc w:val="both"/>
        <w:rPr>
          <w:ins w:id="682" w:author="Galaxy" w:date="2019-02-17T21:11:00Z"/>
          <w:rFonts w:ascii="Arial" w:eastAsia="Calibri" w:hAnsi="Arial" w:cs="Arial"/>
          <w:sz w:val="24"/>
        </w:rPr>
        <w:pPrChange w:id="683" w:author="Galaxy" w:date="2019-02-17T21:12:00Z">
          <w:pPr>
            <w:numPr>
              <w:numId w:val="24"/>
            </w:numPr>
            <w:tabs>
              <w:tab w:val="num" w:pos="720"/>
            </w:tabs>
            <w:spacing w:line="360" w:lineRule="auto"/>
            <w:ind w:left="720" w:hanging="360"/>
            <w:jc w:val="both"/>
          </w:pPr>
        </w:pPrChange>
      </w:pPr>
      <w:ins w:id="684" w:author="Galaxy" w:date="2019-02-17T21:11:00Z">
        <w:r w:rsidRPr="00C52AB0">
          <w:rPr>
            <w:rFonts w:ascii="Arial" w:eastAsia="Calibri" w:hAnsi="Arial" w:cs="Arial"/>
            <w:sz w:val="24"/>
          </w:rPr>
          <w:t>Esfuerzo – el tiempo requerido para cumplir una tarea, se suele medir en minutos.</w:t>
        </w:r>
      </w:ins>
    </w:p>
    <w:p w14:paraId="1B9D1702" w14:textId="77777777" w:rsidR="00C52AB0" w:rsidRPr="00C52AB0" w:rsidRDefault="00C52AB0">
      <w:pPr>
        <w:numPr>
          <w:ilvl w:val="0"/>
          <w:numId w:val="24"/>
        </w:numPr>
        <w:jc w:val="both"/>
        <w:rPr>
          <w:ins w:id="685" w:author="Galaxy" w:date="2019-02-17T21:11:00Z"/>
          <w:rFonts w:ascii="Arial" w:eastAsia="Calibri" w:hAnsi="Arial" w:cs="Arial"/>
          <w:sz w:val="24"/>
        </w:rPr>
        <w:pPrChange w:id="686" w:author="Galaxy" w:date="2019-02-17T21:12:00Z">
          <w:pPr>
            <w:numPr>
              <w:numId w:val="24"/>
            </w:numPr>
            <w:tabs>
              <w:tab w:val="num" w:pos="720"/>
            </w:tabs>
            <w:spacing w:line="360" w:lineRule="auto"/>
            <w:ind w:left="720" w:hanging="360"/>
            <w:jc w:val="both"/>
          </w:pPr>
        </w:pPrChange>
      </w:pPr>
      <w:ins w:id="687" w:author="Galaxy" w:date="2019-02-17T21:11:00Z">
        <w:r w:rsidRPr="00C52AB0">
          <w:rPr>
            <w:rFonts w:ascii="Arial" w:eastAsia="Calibri" w:hAnsi="Arial" w:cs="Arial"/>
            <w:sz w:val="24"/>
          </w:rPr>
          <w:t>Calidad – la cantidad de defectos en el producto.</w:t>
        </w:r>
      </w:ins>
    </w:p>
    <w:p w14:paraId="09E7AE2D" w14:textId="591E7DA8" w:rsidR="00C52AB0" w:rsidRPr="00C52AB0" w:rsidRDefault="00C52AB0">
      <w:pPr>
        <w:numPr>
          <w:ilvl w:val="0"/>
          <w:numId w:val="24"/>
        </w:numPr>
        <w:jc w:val="both"/>
        <w:rPr>
          <w:ins w:id="688" w:author="Galaxy" w:date="2019-02-17T21:11:00Z"/>
          <w:rFonts w:ascii="Arial" w:eastAsia="Calibri" w:hAnsi="Arial" w:cs="Arial"/>
          <w:sz w:val="24"/>
        </w:rPr>
        <w:pPrChange w:id="689" w:author="Galaxy" w:date="2019-02-17T21:12:00Z">
          <w:pPr>
            <w:jc w:val="both"/>
          </w:pPr>
        </w:pPrChange>
      </w:pPr>
      <w:ins w:id="690" w:author="Galaxy" w:date="2019-02-17T21:11:00Z">
        <w:r w:rsidRPr="00C52AB0">
          <w:rPr>
            <w:rFonts w:ascii="Arial" w:eastAsia="Calibri" w:hAnsi="Arial" w:cs="Arial"/>
            <w:sz w:val="24"/>
          </w:rPr>
          <w:t>Agenda – una medición de progresión del proyecto, comparación de lo planeado contra las fechas de cumplimiento actuales.</w:t>
        </w:r>
      </w:ins>
    </w:p>
    <w:p w14:paraId="6B28C6DE" w14:textId="77777777" w:rsidR="00C52AB0" w:rsidRDefault="00C52AB0">
      <w:pPr>
        <w:spacing w:line="360" w:lineRule="auto"/>
        <w:jc w:val="both"/>
        <w:rPr>
          <w:ins w:id="691" w:author="Galaxy" w:date="2019-02-17T21:13:00Z"/>
          <w:rFonts w:ascii="Arial" w:eastAsia="Calibri" w:hAnsi="Arial" w:cs="Arial"/>
          <w:sz w:val="24"/>
        </w:rPr>
        <w:pPrChange w:id="692" w:author="Galaxy" w:date="2019-02-17T21:10:00Z">
          <w:pPr>
            <w:jc w:val="both"/>
          </w:pPr>
        </w:pPrChange>
      </w:pPr>
    </w:p>
    <w:p w14:paraId="1B98DB11" w14:textId="39C26778" w:rsidR="00C52AB0" w:rsidRDefault="002C5B6A">
      <w:pPr>
        <w:spacing w:line="360" w:lineRule="auto"/>
        <w:jc w:val="both"/>
        <w:rPr>
          <w:ins w:id="693" w:author="Galaxy" w:date="2019-02-17T21:08:00Z"/>
          <w:rFonts w:ascii="Arial" w:eastAsia="Calibri" w:hAnsi="Arial" w:cs="Arial"/>
          <w:sz w:val="24"/>
        </w:rPr>
        <w:pPrChange w:id="694" w:author="Galaxy" w:date="2019-02-17T21:10:00Z">
          <w:pPr>
            <w:jc w:val="both"/>
          </w:pPr>
        </w:pPrChange>
      </w:pPr>
      <w:r>
        <w:rPr>
          <w:rFonts w:ascii="Arial" w:eastAsia="Calibri" w:hAnsi="Arial" w:cs="Arial"/>
          <w:sz w:val="24"/>
        </w:rPr>
        <w:t xml:space="preserve">Con base a estas </w:t>
      </w:r>
      <w:del w:id="695" w:author="Galaxy" w:date="2019-02-17T21:13:00Z">
        <w:r w:rsidDel="00C52AB0">
          <w:rPr>
            <w:rFonts w:ascii="Arial" w:eastAsia="Calibri" w:hAnsi="Arial" w:cs="Arial"/>
            <w:sz w:val="24"/>
          </w:rPr>
          <w:delText xml:space="preserve">dos </w:delText>
        </w:r>
      </w:del>
      <w:r>
        <w:rPr>
          <w:rFonts w:ascii="Arial" w:eastAsia="Calibri" w:hAnsi="Arial" w:cs="Arial"/>
          <w:sz w:val="24"/>
        </w:rPr>
        <w:t>investigaciones se llega a la conclusión de que l</w:t>
      </w:r>
      <w:r w:rsidR="005217D3">
        <w:rPr>
          <w:rFonts w:ascii="Arial" w:eastAsia="Calibri" w:hAnsi="Arial" w:cs="Arial"/>
          <w:sz w:val="24"/>
        </w:rPr>
        <w:t xml:space="preserve">a metodología utilizada para el desarrollo de este proyecto </w:t>
      </w:r>
      <w:commentRangeStart w:id="696"/>
      <w:r w:rsidR="005217D3">
        <w:rPr>
          <w:rFonts w:ascii="Arial" w:eastAsia="Calibri" w:hAnsi="Arial" w:cs="Arial"/>
          <w:sz w:val="24"/>
        </w:rPr>
        <w:t>será</w:t>
      </w:r>
      <w:commentRangeEnd w:id="696"/>
      <w:del w:id="697" w:author="invitado1" w:date="2019-02-14T09:27:00Z">
        <w:r w:rsidR="00E27B3E">
          <w:rPr>
            <w:rStyle w:val="Refdecomentario"/>
          </w:rPr>
          <w:commentReference w:id="696"/>
        </w:r>
      </w:del>
      <w:del w:id="698" w:author="BrunoMacias" w:date="2019-02-04T14:11:00Z">
        <w:r w:rsidDel="00D760A0">
          <w:rPr>
            <w:rFonts w:ascii="Arial" w:eastAsia="Calibri" w:hAnsi="Arial" w:cs="Arial"/>
            <w:sz w:val="24"/>
          </w:rPr>
          <w:delText>…</w:delText>
        </w:r>
      </w:del>
      <w:r>
        <w:rPr>
          <w:rFonts w:ascii="Arial" w:eastAsia="Calibri" w:hAnsi="Arial" w:cs="Arial"/>
          <w:sz w:val="24"/>
        </w:rPr>
        <w:t xml:space="preserve"> </w:t>
      </w:r>
      <w:commentRangeStart w:id="699"/>
      <w:ins w:id="700" w:author="BrunoMacias" w:date="2019-02-04T14:11:00Z">
        <w:r w:rsidR="00D760A0">
          <w:rPr>
            <w:rFonts w:ascii="Arial" w:eastAsia="Calibri" w:hAnsi="Arial" w:cs="Arial"/>
            <w:sz w:val="24"/>
          </w:rPr>
          <w:t>Personal Softwa</w:t>
        </w:r>
      </w:ins>
      <w:ins w:id="701" w:author="BrunoMacias" w:date="2019-02-04T14:12:00Z">
        <w:r w:rsidR="00D760A0">
          <w:rPr>
            <w:rFonts w:ascii="Arial" w:eastAsia="Calibri" w:hAnsi="Arial" w:cs="Arial"/>
            <w:sz w:val="24"/>
          </w:rPr>
          <w:t>re Process</w:t>
        </w:r>
      </w:ins>
      <w:commentRangeEnd w:id="699"/>
      <w:r w:rsidR="00EA544F">
        <w:rPr>
          <w:rStyle w:val="Refdecomentario"/>
        </w:rPr>
        <w:commentReference w:id="699"/>
      </w:r>
      <w:ins w:id="702" w:author="BrunoMacias" w:date="2019-02-04T14:12:00Z">
        <w:r w:rsidR="00D760A0">
          <w:rPr>
            <w:rFonts w:ascii="Arial" w:eastAsia="Calibri" w:hAnsi="Arial" w:cs="Arial"/>
            <w:sz w:val="24"/>
          </w:rPr>
          <w:t xml:space="preserve"> (PSP) </w:t>
        </w:r>
      </w:ins>
      <w:ins w:id="703" w:author="Galaxy" w:date="2019-02-20T09:13:00Z">
        <w:r w:rsidR="00091439">
          <w:rPr>
            <w:rFonts w:ascii="Arial" w:eastAsia="Calibri" w:hAnsi="Arial" w:cs="Arial"/>
            <w:sz w:val="24"/>
          </w:rPr>
          <w:t xml:space="preserve">generando las plantillas de diseño, métricas y formatos adecuados al estándar y </w:t>
        </w:r>
      </w:ins>
      <w:r>
        <w:rPr>
          <w:rFonts w:ascii="Arial" w:eastAsia="Calibri" w:hAnsi="Arial" w:cs="Arial"/>
          <w:sz w:val="24"/>
        </w:rPr>
        <w:t>debido a qu</w:t>
      </w:r>
      <w:ins w:id="704" w:author="BrunoMacias" w:date="2019-02-04T14:13:00Z">
        <w:r w:rsidR="00D760A0">
          <w:rPr>
            <w:rFonts w:ascii="Arial" w:eastAsia="Calibri" w:hAnsi="Arial" w:cs="Arial"/>
            <w:sz w:val="24"/>
          </w:rPr>
          <w:t>e nos ofrece las características requeridas para el desarrollo de este proyecto</w:t>
        </w:r>
      </w:ins>
      <w:ins w:id="705" w:author="BrunoMacias" w:date="2019-02-04T14:14:00Z">
        <w:r w:rsidR="00D760A0">
          <w:rPr>
            <w:rFonts w:ascii="Arial" w:eastAsia="Calibri" w:hAnsi="Arial" w:cs="Arial"/>
            <w:sz w:val="24"/>
          </w:rPr>
          <w:t xml:space="preserve"> ya que uno de los </w:t>
        </w:r>
      </w:ins>
      <w:ins w:id="706" w:author="BrunoMacias" w:date="2019-02-04T14:15:00Z">
        <w:r w:rsidR="00D760A0">
          <w:rPr>
            <w:rFonts w:ascii="Arial" w:eastAsia="Calibri" w:hAnsi="Arial" w:cs="Arial"/>
            <w:sz w:val="24"/>
          </w:rPr>
          <w:t>aspectos principales de PSP</w:t>
        </w:r>
      </w:ins>
      <w:ins w:id="707" w:author="BrunoMacias" w:date="2019-02-04T14:13:00Z">
        <w:r w:rsidR="00D760A0">
          <w:rPr>
            <w:rFonts w:ascii="Arial" w:eastAsia="Calibri" w:hAnsi="Arial" w:cs="Arial"/>
            <w:sz w:val="24"/>
          </w:rPr>
          <w:t xml:space="preserve"> </w:t>
        </w:r>
      </w:ins>
      <w:ins w:id="708" w:author="BrunoMacias" w:date="2019-02-04T14:15:00Z">
        <w:r w:rsidR="00D760A0">
          <w:rPr>
            <w:rFonts w:ascii="Arial" w:eastAsia="Calibri" w:hAnsi="Arial" w:cs="Arial"/>
            <w:sz w:val="24"/>
          </w:rPr>
          <w:t xml:space="preserve"> es el análisis y mejora del proceso a través del uso de datos históricos, lo cual encaja perfecto en la problem</w:t>
        </w:r>
      </w:ins>
      <w:ins w:id="709" w:author="BrunoMacias" w:date="2019-02-04T14:16:00Z">
        <w:r w:rsidR="00D760A0">
          <w:rPr>
            <w:rFonts w:ascii="Arial" w:eastAsia="Calibri" w:hAnsi="Arial" w:cs="Arial"/>
            <w:sz w:val="24"/>
          </w:rPr>
          <w:t>ática que queremos atacar que es el desarrollo y mejora del proceso de administración</w:t>
        </w:r>
      </w:ins>
      <w:ins w:id="710" w:author="Galaxy" w:date="2019-02-17T21:08:00Z">
        <w:r w:rsidR="00C52AB0">
          <w:rPr>
            <w:rFonts w:ascii="Arial" w:eastAsia="Calibri" w:hAnsi="Arial" w:cs="Arial"/>
            <w:sz w:val="24"/>
          </w:rPr>
          <w:t>.</w:t>
        </w:r>
      </w:ins>
    </w:p>
    <w:p w14:paraId="2243473B" w14:textId="77777777" w:rsidR="00C52AB0" w:rsidRDefault="00C52AB0">
      <w:pPr>
        <w:pStyle w:val="Ttulo1"/>
        <w:spacing w:line="360" w:lineRule="auto"/>
        <w:jc w:val="center"/>
        <w:rPr>
          <w:ins w:id="711" w:author="Galaxy" w:date="2019-02-17T21:08:00Z"/>
          <w:rFonts w:ascii="Arial" w:eastAsia="Calibri" w:hAnsi="Arial" w:cs="Arial"/>
          <w:sz w:val="24"/>
        </w:rPr>
      </w:pPr>
      <w:ins w:id="712" w:author="Galaxy" w:date="2019-02-17T21:08:00Z">
        <w:r>
          <w:rPr>
            <w:rFonts w:ascii="Arial" w:eastAsia="Calibri" w:hAnsi="Arial" w:cs="Arial"/>
            <w:sz w:val="24"/>
          </w:rPr>
          <w:br w:type="page"/>
        </w:r>
      </w:ins>
    </w:p>
    <w:p w14:paraId="5B869D20" w14:textId="0DFF9D54" w:rsidR="005217D3" w:rsidDel="002C58D2" w:rsidRDefault="00D760A0">
      <w:pPr>
        <w:spacing w:line="360" w:lineRule="auto"/>
        <w:jc w:val="both"/>
        <w:rPr>
          <w:del w:id="713" w:author="Galaxy" w:date="2019-02-17T21:03:00Z"/>
          <w:rFonts w:ascii="Arial" w:eastAsia="Calibri" w:hAnsi="Arial" w:cs="Arial"/>
          <w:sz w:val="24"/>
        </w:rPr>
        <w:pPrChange w:id="714" w:author="Galaxy" w:date="2019-02-14T09:27:00Z">
          <w:pPr>
            <w:jc w:val="both"/>
          </w:pPr>
        </w:pPrChange>
      </w:pPr>
      <w:ins w:id="715" w:author="BrunoMacias" w:date="2019-02-04T14:16:00Z">
        <w:del w:id="716" w:author="Galaxy" w:date="2019-02-17T21:08:00Z">
          <w:r w:rsidDel="00C52AB0">
            <w:rPr>
              <w:rFonts w:ascii="Arial" w:eastAsia="Calibri" w:hAnsi="Arial" w:cs="Arial"/>
              <w:sz w:val="24"/>
            </w:rPr>
            <w:lastRenderedPageBreak/>
            <w:delText xml:space="preserve"> </w:delText>
          </w:r>
        </w:del>
      </w:ins>
      <w:del w:id="717" w:author="BrunoMacias" w:date="2019-02-04T14:13:00Z">
        <w:r w:rsidR="002C5B6A" w:rsidDel="00D760A0">
          <w:rPr>
            <w:rFonts w:ascii="Arial" w:eastAsia="Calibri" w:hAnsi="Arial" w:cs="Arial"/>
            <w:sz w:val="24"/>
          </w:rPr>
          <w:delText>e…</w:delText>
        </w:r>
      </w:del>
    </w:p>
    <w:p w14:paraId="48319B9F" w14:textId="77777777" w:rsidR="005217D3" w:rsidDel="002C58D2" w:rsidRDefault="005217D3">
      <w:pPr>
        <w:spacing w:line="360" w:lineRule="auto"/>
        <w:jc w:val="both"/>
        <w:rPr>
          <w:del w:id="718" w:author="Galaxy" w:date="2019-02-17T21:03:00Z"/>
          <w:rFonts w:cs="Arial"/>
        </w:rPr>
        <w:pPrChange w:id="719" w:author="Galaxy" w:date="2019-02-14T09:27:00Z">
          <w:pPr>
            <w:jc w:val="both"/>
          </w:pPr>
        </w:pPrChange>
      </w:pPr>
    </w:p>
    <w:p w14:paraId="1D50832D" w14:textId="503CE3FA" w:rsidR="00F0268D" w:rsidRPr="00DA4ADA" w:rsidDel="002C58D2" w:rsidRDefault="00440C5D">
      <w:pPr>
        <w:spacing w:line="360" w:lineRule="auto"/>
        <w:jc w:val="both"/>
        <w:rPr>
          <w:del w:id="720" w:author="Galaxy" w:date="2019-02-17T21:03:00Z"/>
          <w:rFonts w:cs="Arial"/>
        </w:rPr>
        <w:pPrChange w:id="721" w:author="Galaxy" w:date="2019-02-14T09:27:00Z">
          <w:pPr>
            <w:jc w:val="both"/>
          </w:pPr>
        </w:pPrChange>
      </w:pPr>
      <w:del w:id="722" w:author="Galaxy" w:date="2019-02-17T21:03:00Z">
        <w:r w:rsidRPr="00DA4ADA" w:rsidDel="002C58D2">
          <w:rPr>
            <w:rFonts w:cs="Arial"/>
          </w:rPr>
          <w:delText>El contenido de este capítulo se centra en</w:delText>
        </w:r>
        <w:r w:rsidR="00F0268D" w:rsidRPr="00DA4ADA" w:rsidDel="002C58D2">
          <w:rPr>
            <w:rFonts w:cs="Arial"/>
          </w:rPr>
          <w:delText xml:space="preserve"> todos los pasos a seguir para el desarrollo del pro</w:delText>
        </w:r>
        <w:r w:rsidR="003F206A" w:rsidRPr="00DA4ADA" w:rsidDel="002C58D2">
          <w:rPr>
            <w:rFonts w:cs="Arial"/>
          </w:rPr>
          <w:delText>yecto</w:delText>
        </w:r>
        <w:r w:rsidR="00236EE8" w:rsidRPr="00DA4ADA" w:rsidDel="002C58D2">
          <w:rPr>
            <w:rFonts w:cs="Arial"/>
          </w:rPr>
          <w:delText xml:space="preserve">, llevándolo de la mano con </w:delText>
        </w:r>
        <w:r w:rsidRPr="00DA4ADA" w:rsidDel="002C58D2">
          <w:rPr>
            <w:rFonts w:cs="Arial"/>
          </w:rPr>
          <w:delText>su</w:delText>
        </w:r>
        <w:r w:rsidR="00236EE8" w:rsidRPr="00DA4ADA" w:rsidDel="002C58D2">
          <w:rPr>
            <w:rFonts w:cs="Arial"/>
          </w:rPr>
          <w:delText xml:space="preserve">s alcances y objetivos. </w:delText>
        </w:r>
        <w:r w:rsidRPr="00DA4ADA" w:rsidDel="002C58D2">
          <w:rPr>
            <w:rFonts w:cs="Arial"/>
          </w:rPr>
          <w:delText>Es posible</w:delText>
        </w:r>
        <w:r w:rsidR="00236EE8" w:rsidRPr="00DA4ADA" w:rsidDel="002C58D2">
          <w:rPr>
            <w:rFonts w:cs="Arial"/>
          </w:rPr>
          <w:delText xml:space="preserve"> utilizar imágenes para apoyar la descripción de </w:delText>
        </w:r>
        <w:r w:rsidRPr="00DA4ADA" w:rsidDel="002C58D2">
          <w:rPr>
            <w:rFonts w:cs="Arial"/>
          </w:rPr>
          <w:delText>su</w:delText>
        </w:r>
        <w:r w:rsidR="00236EE8" w:rsidRPr="00DA4ADA" w:rsidDel="002C58D2">
          <w:rPr>
            <w:rFonts w:cs="Arial"/>
          </w:rPr>
          <w:delText xml:space="preserve"> metodología.</w:delText>
        </w:r>
        <w:r w:rsidR="003F206A" w:rsidRPr="00DA4ADA" w:rsidDel="002C58D2">
          <w:rPr>
            <w:rFonts w:cs="Arial"/>
          </w:rPr>
          <w:delText xml:space="preserve"> </w:delText>
        </w:r>
      </w:del>
    </w:p>
    <w:p w14:paraId="34C519E8" w14:textId="15207154" w:rsidR="003F206A" w:rsidRPr="00DA4ADA" w:rsidDel="002C58D2" w:rsidRDefault="00440C5D">
      <w:pPr>
        <w:spacing w:line="360" w:lineRule="auto"/>
        <w:jc w:val="both"/>
        <w:rPr>
          <w:del w:id="723" w:author="Galaxy" w:date="2019-02-17T21:03:00Z"/>
          <w:rFonts w:cs="Arial"/>
        </w:rPr>
        <w:pPrChange w:id="724" w:author="Galaxy" w:date="2019-02-14T09:27:00Z">
          <w:pPr>
            <w:jc w:val="both"/>
          </w:pPr>
        </w:pPrChange>
      </w:pPr>
      <w:del w:id="725" w:author="Galaxy" w:date="2019-02-17T21:03:00Z">
        <w:r w:rsidRPr="00DA4ADA" w:rsidDel="002C58D2">
          <w:rPr>
            <w:rFonts w:cs="Arial"/>
          </w:rPr>
          <w:delText>Además, d</w:delText>
        </w:r>
        <w:r w:rsidR="003F206A" w:rsidRPr="00DA4ADA" w:rsidDel="002C58D2">
          <w:rPr>
            <w:rFonts w:cs="Arial"/>
          </w:rPr>
          <w:delText>escri</w:delText>
        </w:r>
        <w:r w:rsidRPr="00DA4ADA" w:rsidDel="002C58D2">
          <w:rPr>
            <w:rFonts w:cs="Arial"/>
          </w:rPr>
          <w:delText xml:space="preserve">be </w:delText>
        </w:r>
        <w:r w:rsidR="003F206A" w:rsidRPr="00DA4ADA" w:rsidDel="002C58D2">
          <w:rPr>
            <w:rFonts w:cs="Arial"/>
          </w:rPr>
          <w:delText xml:space="preserve">las técnicas (cualitativas y/o cuantitativas) y metodologías </w:delText>
        </w:r>
        <w:r w:rsidRPr="00DA4ADA" w:rsidDel="002C58D2">
          <w:rPr>
            <w:rFonts w:cs="Arial"/>
          </w:rPr>
          <w:delText>emple</w:delText>
        </w:r>
        <w:r w:rsidR="003F206A" w:rsidRPr="00DA4ADA" w:rsidDel="002C58D2">
          <w:rPr>
            <w:rFonts w:cs="Arial"/>
          </w:rPr>
          <w:delText xml:space="preserve">adas para la elaboración de la tesina. </w:delText>
        </w:r>
        <w:r w:rsidRPr="00DA4ADA" w:rsidDel="002C58D2">
          <w:rPr>
            <w:rFonts w:cs="Arial"/>
          </w:rPr>
          <w:delText>D</w:delText>
        </w:r>
        <w:r w:rsidR="003F206A" w:rsidRPr="00DA4ADA" w:rsidDel="002C58D2">
          <w:rPr>
            <w:rFonts w:cs="Arial"/>
          </w:rPr>
          <w:delText>ebe informar el lugar, tiempo en el que será realizado el estudio y los elementos de estudio (sujetos y/</w:delText>
        </w:r>
        <w:r w:rsidRPr="00DA4ADA" w:rsidDel="002C58D2">
          <w:rPr>
            <w:rFonts w:cs="Arial"/>
          </w:rPr>
          <w:delText>u</w:delText>
        </w:r>
        <w:r w:rsidR="003F206A" w:rsidRPr="00DA4ADA" w:rsidDel="002C58D2">
          <w:rPr>
            <w:rFonts w:cs="Arial"/>
          </w:rPr>
          <w:delText xml:space="preserve"> objetos de estudio), así como la cantidad de elementos de estudio (tamaño de la muestra).</w:delText>
        </w:r>
      </w:del>
    </w:p>
    <w:p w14:paraId="087FBAD7" w14:textId="7435A2DC" w:rsidR="00F97B07" w:rsidRPr="00DA4ADA" w:rsidDel="00C52AB0" w:rsidRDefault="00F97B07">
      <w:pPr>
        <w:spacing w:line="360" w:lineRule="auto"/>
        <w:jc w:val="both"/>
        <w:rPr>
          <w:del w:id="726" w:author="Galaxy" w:date="2019-02-17T21:08:00Z"/>
          <w:rFonts w:cs="Arial"/>
        </w:rPr>
        <w:pPrChange w:id="727" w:author="Galaxy" w:date="2019-02-14T09:27:00Z">
          <w:pPr>
            <w:jc w:val="both"/>
          </w:pPr>
        </w:pPrChange>
      </w:pPr>
    </w:p>
    <w:p w14:paraId="272F909D" w14:textId="09DF1DFD" w:rsidR="00F97B07" w:rsidRPr="00DA4ADA" w:rsidDel="00C52AB0" w:rsidRDefault="00F97B07">
      <w:pPr>
        <w:spacing w:line="360" w:lineRule="auto"/>
        <w:jc w:val="both"/>
        <w:rPr>
          <w:del w:id="728" w:author="Galaxy" w:date="2019-02-17T21:08:00Z"/>
          <w:rFonts w:cs="Arial"/>
        </w:rPr>
        <w:pPrChange w:id="729" w:author="Galaxy" w:date="2019-02-14T09:27:00Z">
          <w:pPr>
            <w:jc w:val="both"/>
          </w:pPr>
        </w:pPrChange>
      </w:pPr>
    </w:p>
    <w:p w14:paraId="66CBADF3" w14:textId="55B72B87" w:rsidR="00F97B07" w:rsidRPr="00DA4ADA" w:rsidDel="00C52AB0" w:rsidRDefault="00F97B07">
      <w:pPr>
        <w:spacing w:line="360" w:lineRule="auto"/>
        <w:jc w:val="both"/>
        <w:rPr>
          <w:del w:id="730" w:author="Galaxy" w:date="2019-02-17T21:08:00Z"/>
          <w:rFonts w:cs="Arial"/>
        </w:rPr>
        <w:pPrChange w:id="731" w:author="Galaxy" w:date="2019-02-14T09:27:00Z">
          <w:pPr>
            <w:jc w:val="both"/>
          </w:pPr>
        </w:pPrChange>
      </w:pPr>
    </w:p>
    <w:p w14:paraId="2EDD3818" w14:textId="6F0DBF58" w:rsidR="00F97B07" w:rsidRPr="00DA4ADA" w:rsidDel="00C52AB0" w:rsidRDefault="00F97B07">
      <w:pPr>
        <w:spacing w:line="360" w:lineRule="auto"/>
        <w:jc w:val="both"/>
        <w:rPr>
          <w:del w:id="732" w:author="Galaxy" w:date="2019-02-17T21:08:00Z"/>
          <w:rFonts w:cs="Arial"/>
        </w:rPr>
        <w:pPrChange w:id="733" w:author="Galaxy" w:date="2019-02-14T09:27:00Z">
          <w:pPr>
            <w:jc w:val="both"/>
          </w:pPr>
        </w:pPrChange>
      </w:pPr>
    </w:p>
    <w:p w14:paraId="77BDAB03" w14:textId="7D7282FC" w:rsidR="00F97B07" w:rsidRPr="00DA4ADA" w:rsidDel="00C52AB0" w:rsidRDefault="00F97B07">
      <w:pPr>
        <w:spacing w:line="360" w:lineRule="auto"/>
        <w:jc w:val="both"/>
        <w:rPr>
          <w:del w:id="734" w:author="Galaxy" w:date="2019-02-17T21:08:00Z"/>
          <w:rFonts w:cs="Arial"/>
        </w:rPr>
        <w:pPrChange w:id="735" w:author="Galaxy" w:date="2019-02-14T09:27:00Z">
          <w:pPr>
            <w:jc w:val="both"/>
          </w:pPr>
        </w:pPrChange>
      </w:pPr>
    </w:p>
    <w:p w14:paraId="42567811" w14:textId="2D17ECAB" w:rsidR="00F97B07" w:rsidRPr="00DA4ADA" w:rsidDel="00C52AB0" w:rsidRDefault="00F97B07">
      <w:pPr>
        <w:spacing w:line="360" w:lineRule="auto"/>
        <w:jc w:val="both"/>
        <w:rPr>
          <w:del w:id="736" w:author="Galaxy" w:date="2019-02-17T21:08:00Z"/>
          <w:rFonts w:cs="Arial"/>
        </w:rPr>
        <w:pPrChange w:id="737" w:author="Galaxy" w:date="2019-02-14T09:27:00Z">
          <w:pPr>
            <w:jc w:val="both"/>
          </w:pPr>
        </w:pPrChange>
      </w:pPr>
    </w:p>
    <w:p w14:paraId="0A490643" w14:textId="4F8E196C" w:rsidR="00F97B07" w:rsidRPr="00DA4ADA" w:rsidDel="00C52AB0" w:rsidRDefault="00F97B07">
      <w:pPr>
        <w:spacing w:line="360" w:lineRule="auto"/>
        <w:jc w:val="both"/>
        <w:rPr>
          <w:del w:id="738" w:author="Galaxy" w:date="2019-02-17T21:08:00Z"/>
          <w:rFonts w:cs="Arial"/>
        </w:rPr>
        <w:pPrChange w:id="739" w:author="Galaxy" w:date="2019-02-14T09:27:00Z">
          <w:pPr>
            <w:jc w:val="both"/>
          </w:pPr>
        </w:pPrChange>
      </w:pPr>
    </w:p>
    <w:p w14:paraId="2E81E2E7" w14:textId="77777777" w:rsidR="00F97B07" w:rsidRPr="00DA4ADA" w:rsidDel="00C52AB0" w:rsidRDefault="00F97B07">
      <w:pPr>
        <w:spacing w:line="360" w:lineRule="auto"/>
        <w:jc w:val="both"/>
        <w:rPr>
          <w:del w:id="740" w:author="Galaxy" w:date="2019-02-17T21:08:00Z"/>
          <w:rFonts w:cs="Arial"/>
        </w:rPr>
        <w:pPrChange w:id="741" w:author="Galaxy" w:date="2019-02-14T09:27:00Z">
          <w:pPr>
            <w:jc w:val="both"/>
          </w:pPr>
        </w:pPrChange>
      </w:pPr>
    </w:p>
    <w:p w14:paraId="47EA71FD" w14:textId="48B5DADA" w:rsidR="00F97B07" w:rsidRPr="00DA4ADA" w:rsidDel="00C52AB0" w:rsidRDefault="00F97B07">
      <w:pPr>
        <w:spacing w:line="360" w:lineRule="auto"/>
        <w:jc w:val="both"/>
        <w:rPr>
          <w:del w:id="742" w:author="Galaxy" w:date="2019-02-17T21:08:00Z"/>
          <w:rFonts w:cs="Arial"/>
        </w:rPr>
        <w:pPrChange w:id="743" w:author="Galaxy" w:date="2019-02-14T09:27:00Z">
          <w:pPr>
            <w:jc w:val="both"/>
          </w:pPr>
        </w:pPrChange>
      </w:pPr>
    </w:p>
    <w:p w14:paraId="0399C846" w14:textId="1F6BAF6F" w:rsidR="00C52AB0" w:rsidRPr="00DA4ADA" w:rsidDel="00C52AB0" w:rsidRDefault="00C52AB0">
      <w:pPr>
        <w:spacing w:line="360" w:lineRule="auto"/>
        <w:jc w:val="both"/>
        <w:rPr>
          <w:del w:id="744" w:author="Galaxy" w:date="2019-02-17T21:08:00Z"/>
          <w:rFonts w:cs="Arial"/>
        </w:rPr>
        <w:pPrChange w:id="745" w:author="Galaxy" w:date="2019-02-14T09:27:00Z">
          <w:pPr>
            <w:jc w:val="both"/>
          </w:pPr>
        </w:pPrChange>
      </w:pPr>
    </w:p>
    <w:p w14:paraId="5FBBD68D" w14:textId="77777777" w:rsidR="00F97B07" w:rsidRPr="00DA4ADA" w:rsidRDefault="00F97B07">
      <w:pPr>
        <w:spacing w:line="360" w:lineRule="auto"/>
        <w:jc w:val="both"/>
        <w:rPr>
          <w:del w:id="746" w:author="Galaxy" w:date="2019-02-07T06:43:00Z"/>
          <w:rFonts w:cs="Arial"/>
        </w:rPr>
        <w:pPrChange w:id="747" w:author="Galaxy" w:date="2019-02-14T09:27:00Z">
          <w:pPr>
            <w:jc w:val="both"/>
          </w:pPr>
        </w:pPrChange>
      </w:pPr>
    </w:p>
    <w:p w14:paraId="4422CE6B" w14:textId="77777777" w:rsidR="00F97B07" w:rsidRPr="00DA4ADA" w:rsidRDefault="00F97B07">
      <w:pPr>
        <w:spacing w:line="360" w:lineRule="auto"/>
        <w:jc w:val="both"/>
        <w:rPr>
          <w:del w:id="748" w:author="Galaxy" w:date="2019-02-07T06:43:00Z"/>
          <w:rFonts w:cs="Arial"/>
        </w:rPr>
        <w:pPrChange w:id="749" w:author="Galaxy" w:date="2019-02-14T09:27:00Z">
          <w:pPr>
            <w:jc w:val="both"/>
          </w:pPr>
        </w:pPrChange>
      </w:pPr>
    </w:p>
    <w:p w14:paraId="0655A7A1" w14:textId="77777777" w:rsidR="00F97B07" w:rsidRPr="00DA4ADA" w:rsidRDefault="00F97B07">
      <w:pPr>
        <w:spacing w:line="360" w:lineRule="auto"/>
        <w:jc w:val="both"/>
        <w:rPr>
          <w:del w:id="750" w:author="Galaxy" w:date="2019-02-07T06:43:00Z"/>
          <w:rFonts w:cs="Arial"/>
        </w:rPr>
        <w:pPrChange w:id="751" w:author="Galaxy" w:date="2019-02-14T09:27:00Z">
          <w:pPr>
            <w:jc w:val="both"/>
          </w:pPr>
        </w:pPrChange>
      </w:pPr>
    </w:p>
    <w:p w14:paraId="1F0C8D47" w14:textId="77777777" w:rsidR="00F97B07" w:rsidRPr="00DA4ADA" w:rsidRDefault="00F97B07">
      <w:pPr>
        <w:spacing w:line="360" w:lineRule="auto"/>
        <w:jc w:val="both"/>
        <w:rPr>
          <w:del w:id="752" w:author="Galaxy" w:date="2019-02-07T06:43:00Z"/>
          <w:rFonts w:cs="Arial"/>
        </w:rPr>
        <w:pPrChange w:id="753" w:author="Galaxy" w:date="2019-02-14T09:27:00Z">
          <w:pPr>
            <w:jc w:val="both"/>
          </w:pPr>
        </w:pPrChange>
      </w:pPr>
    </w:p>
    <w:p w14:paraId="3F94A2B4" w14:textId="77777777" w:rsidR="00F97B07" w:rsidRPr="00DA4ADA" w:rsidRDefault="00F97B07">
      <w:pPr>
        <w:spacing w:line="360" w:lineRule="auto"/>
        <w:jc w:val="both"/>
        <w:rPr>
          <w:del w:id="754" w:author="Galaxy" w:date="2019-02-07T06:43:00Z"/>
          <w:rFonts w:cs="Arial"/>
        </w:rPr>
        <w:pPrChange w:id="755" w:author="Galaxy" w:date="2019-02-14T09:27:00Z">
          <w:pPr>
            <w:jc w:val="both"/>
          </w:pPr>
        </w:pPrChange>
      </w:pPr>
    </w:p>
    <w:p w14:paraId="443298ED" w14:textId="77777777" w:rsidR="00F97B07" w:rsidRPr="00DA4ADA" w:rsidRDefault="00F97B07">
      <w:pPr>
        <w:spacing w:line="360" w:lineRule="auto"/>
        <w:jc w:val="both"/>
        <w:rPr>
          <w:del w:id="756" w:author="Galaxy" w:date="2019-02-07T06:43:00Z"/>
          <w:rFonts w:cs="Arial"/>
        </w:rPr>
        <w:pPrChange w:id="757" w:author="Galaxy" w:date="2019-02-14T09:27:00Z">
          <w:pPr>
            <w:jc w:val="both"/>
          </w:pPr>
        </w:pPrChange>
      </w:pPr>
    </w:p>
    <w:p w14:paraId="64218527" w14:textId="77777777" w:rsidR="00F97B07" w:rsidRPr="00DA4ADA" w:rsidRDefault="00F97B07">
      <w:pPr>
        <w:spacing w:line="360" w:lineRule="auto"/>
        <w:jc w:val="both"/>
        <w:rPr>
          <w:del w:id="758" w:author="Galaxy" w:date="2019-02-07T06:43:00Z"/>
          <w:rFonts w:cs="Arial"/>
        </w:rPr>
        <w:pPrChange w:id="759" w:author="Galaxy" w:date="2019-02-14T09:27:00Z">
          <w:pPr>
            <w:jc w:val="both"/>
          </w:pPr>
        </w:pPrChange>
      </w:pPr>
    </w:p>
    <w:p w14:paraId="74FE06D3" w14:textId="77777777" w:rsidR="00F97B07" w:rsidRPr="00DA4ADA" w:rsidRDefault="00F97B07">
      <w:pPr>
        <w:spacing w:line="360" w:lineRule="auto"/>
        <w:jc w:val="both"/>
        <w:rPr>
          <w:del w:id="760" w:author="Galaxy" w:date="2019-02-07T06:43:00Z"/>
          <w:rFonts w:cs="Arial"/>
        </w:rPr>
        <w:pPrChange w:id="761" w:author="Galaxy" w:date="2019-02-14T09:27:00Z">
          <w:pPr>
            <w:jc w:val="both"/>
          </w:pPr>
        </w:pPrChange>
      </w:pPr>
    </w:p>
    <w:p w14:paraId="5058CECD" w14:textId="77777777" w:rsidR="00F97B07" w:rsidRPr="00DA4ADA" w:rsidRDefault="00F97B07">
      <w:pPr>
        <w:spacing w:line="360" w:lineRule="auto"/>
        <w:jc w:val="both"/>
        <w:rPr>
          <w:del w:id="762" w:author="Galaxy" w:date="2019-02-07T06:43:00Z"/>
          <w:rFonts w:cs="Arial"/>
        </w:rPr>
        <w:pPrChange w:id="763" w:author="Galaxy" w:date="2019-02-14T09:27:00Z">
          <w:pPr>
            <w:jc w:val="both"/>
          </w:pPr>
        </w:pPrChange>
      </w:pPr>
    </w:p>
    <w:p w14:paraId="7A027BF1" w14:textId="1B6BE537" w:rsidR="00F97B07" w:rsidRPr="00DA4ADA" w:rsidDel="00D760A0" w:rsidRDefault="00F97B07">
      <w:pPr>
        <w:spacing w:line="360" w:lineRule="auto"/>
        <w:jc w:val="both"/>
        <w:rPr>
          <w:del w:id="764" w:author="BrunoMacias" w:date="2019-02-04T14:16:00Z"/>
          <w:rFonts w:cs="Arial"/>
        </w:rPr>
        <w:pPrChange w:id="765" w:author="Galaxy" w:date="2019-02-14T09:27:00Z">
          <w:pPr>
            <w:jc w:val="both"/>
          </w:pPr>
        </w:pPrChange>
      </w:pPr>
    </w:p>
    <w:p w14:paraId="4C59B4DA" w14:textId="3CF03E68" w:rsidR="00636A66" w:rsidRPr="00DA4ADA" w:rsidRDefault="00636A66">
      <w:pPr>
        <w:pStyle w:val="Ttulo1"/>
        <w:spacing w:line="360" w:lineRule="auto"/>
        <w:jc w:val="center"/>
        <w:rPr>
          <w:rFonts w:asciiTheme="minorHAnsi" w:hAnsiTheme="minorHAnsi" w:cs="Arial"/>
          <w:b w:val="0"/>
          <w:sz w:val="32"/>
          <w:szCs w:val="32"/>
        </w:rPr>
        <w:pPrChange w:id="766" w:author="Galaxy" w:date="2019-02-14T09:27:00Z">
          <w:pPr>
            <w:pStyle w:val="Ttulo1"/>
            <w:jc w:val="center"/>
          </w:pPr>
        </w:pPrChange>
      </w:pPr>
      <w:bookmarkStart w:id="767" w:name="_Toc1821957"/>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bookmarkEnd w:id="767"/>
    </w:p>
    <w:p w14:paraId="287BE30B" w14:textId="231D39F8" w:rsidR="00636A66" w:rsidDel="007C42F9" w:rsidRDefault="00636A66">
      <w:pPr>
        <w:pStyle w:val="Textoindependiente"/>
        <w:spacing w:line="360" w:lineRule="auto"/>
        <w:jc w:val="center"/>
        <w:rPr>
          <w:del w:id="768" w:author="Galaxy" w:date="2019-02-07T06:43:00Z"/>
          <w:rFonts w:asciiTheme="minorHAnsi" w:hAnsiTheme="minorHAnsi" w:cs="Arial"/>
          <w:sz w:val="28"/>
          <w:szCs w:val="28"/>
        </w:rPr>
        <w:pPrChange w:id="769" w:author="Galaxy" w:date="2019-02-14T09:27:00Z">
          <w:pPr>
            <w:pStyle w:val="Textoindependiente"/>
            <w:jc w:val="center"/>
          </w:pPr>
        </w:pPrChange>
      </w:pPr>
    </w:p>
    <w:p w14:paraId="3420F3CC" w14:textId="6660BE17" w:rsidR="00E77B0D" w:rsidRPr="00DA4ADA" w:rsidDel="00E77B0D" w:rsidRDefault="00E77B0D" w:rsidP="00E77B0D">
      <w:pPr>
        <w:pStyle w:val="Textoindependiente"/>
        <w:spacing w:line="360" w:lineRule="auto"/>
        <w:jc w:val="center"/>
        <w:rPr>
          <w:del w:id="770" w:author="Galaxy" w:date="2019-02-24T14:34:00Z"/>
          <w:rFonts w:asciiTheme="minorHAnsi" w:hAnsiTheme="minorHAnsi" w:cs="Arial"/>
          <w:sz w:val="28"/>
          <w:szCs w:val="28"/>
        </w:rPr>
        <w:pPrChange w:id="771" w:author="Galaxy" w:date="2019-02-24T14:34:00Z">
          <w:pPr>
            <w:pStyle w:val="Textoindependiente"/>
            <w:jc w:val="center"/>
          </w:pPr>
        </w:pPrChange>
      </w:pPr>
    </w:p>
    <w:p w14:paraId="73CD19B6" w14:textId="14508207" w:rsidR="005217D3" w:rsidRDefault="00C43434">
      <w:pPr>
        <w:spacing w:line="360" w:lineRule="auto"/>
        <w:jc w:val="both"/>
        <w:rPr>
          <w:ins w:id="772" w:author="Galaxy" w:date="2019-02-23T13:22:00Z"/>
          <w:rFonts w:ascii="Arial" w:eastAsia="Calibri" w:hAnsi="Arial" w:cs="Arial"/>
          <w:sz w:val="24"/>
        </w:rPr>
        <w:pPrChange w:id="773" w:author="Galaxy" w:date="2019-02-23T13:34:00Z">
          <w:pPr>
            <w:jc w:val="both"/>
          </w:pPr>
        </w:pPrChange>
      </w:pPr>
      <w:ins w:id="774" w:author="Galaxy" w:date="2019-02-07T06:49:00Z">
        <w:r w:rsidRPr="00902AC5">
          <w:rPr>
            <w:rFonts w:ascii="Arial" w:eastAsia="Calibri" w:hAnsi="Arial" w:cs="Arial"/>
            <w:sz w:val="24"/>
            <w:rPrChange w:id="775" w:author="Galaxy" w:date="2019-02-07T06:54:00Z">
              <w:rPr>
                <w:rFonts w:cs="Arial"/>
              </w:rPr>
            </w:rPrChange>
          </w:rPr>
          <w:t>El desarrollo del proyecto de</w:t>
        </w:r>
      </w:ins>
      <w:ins w:id="776" w:author="Galaxy" w:date="2019-02-07T06:54:00Z">
        <w:r w:rsidR="00902AC5">
          <w:rPr>
            <w:rFonts w:ascii="Arial" w:eastAsia="Calibri" w:hAnsi="Arial" w:cs="Arial"/>
            <w:sz w:val="24"/>
          </w:rPr>
          <w:t xml:space="preserve"> </w:t>
        </w:r>
      </w:ins>
      <w:ins w:id="777" w:author="Galaxy" w:date="2019-02-07T06:47:00Z">
        <w:r w:rsidRPr="00902AC5">
          <w:rPr>
            <w:rFonts w:ascii="Arial" w:eastAsia="Calibri" w:hAnsi="Arial" w:cs="Arial"/>
            <w:sz w:val="24"/>
            <w:rPrChange w:id="778" w:author="Galaxy" w:date="2019-02-07T06:54:00Z">
              <w:rPr>
                <w:rFonts w:cs="Arial"/>
              </w:rPr>
            </w:rPrChange>
          </w:rPr>
          <w:t>Mejora de procesos del departamento de TELECOM</w:t>
        </w:r>
      </w:ins>
      <w:ins w:id="779" w:author="Galaxy" w:date="2019-02-07T06:49:00Z">
        <w:r w:rsidRPr="00902AC5">
          <w:rPr>
            <w:rFonts w:ascii="Arial" w:eastAsia="Calibri" w:hAnsi="Arial" w:cs="Arial"/>
            <w:sz w:val="24"/>
            <w:rPrChange w:id="780" w:author="Galaxy" w:date="2019-02-07T06:54:00Z">
              <w:rPr>
                <w:rFonts w:cs="Arial"/>
              </w:rPr>
            </w:rPrChange>
          </w:rPr>
          <w:t xml:space="preserve"> comprende </w:t>
        </w:r>
      </w:ins>
      <w:ins w:id="781" w:author="Galaxy" w:date="2019-02-23T13:10:00Z">
        <w:r w:rsidR="002825A7">
          <w:rPr>
            <w:rFonts w:ascii="Arial" w:eastAsia="Calibri" w:hAnsi="Arial" w:cs="Arial"/>
            <w:sz w:val="24"/>
          </w:rPr>
          <w:t>la realización de una plataforma que permita automatizar los pases de salida del personal que hacen en campo, pr</w:t>
        </w:r>
      </w:ins>
      <w:ins w:id="782" w:author="Galaxy" w:date="2019-02-23T13:11:00Z">
        <w:r w:rsidR="002825A7">
          <w:rPr>
            <w:rFonts w:ascii="Arial" w:eastAsia="Calibri" w:hAnsi="Arial" w:cs="Arial"/>
            <w:sz w:val="24"/>
          </w:rPr>
          <w:t>uebas locales de un servidor de tecnología de voz sobre protocolo IP (VoIP) así como mejoras y añadidos que ofrezcan un plus a estos procesos.</w:t>
        </w:r>
      </w:ins>
    </w:p>
    <w:p w14:paraId="08325820" w14:textId="0E565837" w:rsidR="00F46EC2" w:rsidRDefault="00F46EC2">
      <w:pPr>
        <w:spacing w:line="360" w:lineRule="auto"/>
        <w:jc w:val="both"/>
        <w:rPr>
          <w:ins w:id="783" w:author="Galaxy" w:date="2019-02-23T13:31:00Z"/>
          <w:rFonts w:ascii="Arial" w:eastAsia="Calibri" w:hAnsi="Arial" w:cs="Arial"/>
          <w:sz w:val="24"/>
        </w:rPr>
        <w:pPrChange w:id="784" w:author="Galaxy" w:date="2019-02-23T13:34:00Z">
          <w:pPr>
            <w:jc w:val="both"/>
          </w:pPr>
        </w:pPrChange>
      </w:pPr>
      <w:ins w:id="785" w:author="Galaxy" w:date="2019-02-23T13:29:00Z">
        <w:r>
          <w:rPr>
            <w:rFonts w:ascii="Arial" w:eastAsia="Calibri" w:hAnsi="Arial" w:cs="Arial"/>
            <w:sz w:val="24"/>
          </w:rPr>
          <w:t xml:space="preserve">En primera instancia se realizó una </w:t>
        </w:r>
      </w:ins>
      <w:ins w:id="786" w:author="Galaxy" w:date="2019-02-23T13:30:00Z">
        <w:r>
          <w:rPr>
            <w:rFonts w:ascii="Arial" w:eastAsia="Calibri" w:hAnsi="Arial" w:cs="Arial"/>
            <w:sz w:val="24"/>
          </w:rPr>
          <w:t>primera</w:t>
        </w:r>
      </w:ins>
      <w:ins w:id="787" w:author="Galaxy" w:date="2019-02-23T13:29:00Z">
        <w:r>
          <w:rPr>
            <w:rFonts w:ascii="Arial" w:eastAsia="Calibri" w:hAnsi="Arial" w:cs="Arial"/>
            <w:sz w:val="24"/>
          </w:rPr>
          <w:t xml:space="preserve"> base de datos como prueba de concepto</w:t>
        </w:r>
      </w:ins>
      <w:ins w:id="788" w:author="Galaxy" w:date="2019-02-23T13:30:00Z">
        <w:r>
          <w:rPr>
            <w:rFonts w:ascii="Arial" w:eastAsia="Calibri" w:hAnsi="Arial" w:cs="Arial"/>
            <w:sz w:val="24"/>
          </w:rPr>
          <w:t xml:space="preserve"> la cual se encuentra representada mediante el siguiente diagrama</w:t>
        </w:r>
      </w:ins>
      <w:ins w:id="789" w:author="Galaxy" w:date="2019-02-23T13:34:00Z">
        <w:r w:rsidR="006301B9">
          <w:rPr>
            <w:rFonts w:ascii="Arial" w:eastAsia="Calibri" w:hAnsi="Arial" w:cs="Arial"/>
            <w:sz w:val="24"/>
          </w:rPr>
          <w:t>.</w:t>
        </w:r>
      </w:ins>
    </w:p>
    <w:p w14:paraId="1BF2254A" w14:textId="5DF7F1AF" w:rsidR="00F46EC2" w:rsidRDefault="00F46EC2">
      <w:pPr>
        <w:spacing w:line="360" w:lineRule="auto"/>
        <w:jc w:val="center"/>
        <w:rPr>
          <w:ins w:id="790" w:author="Galaxy" w:date="2019-02-23T13:34:00Z"/>
          <w:rFonts w:ascii="Arial" w:eastAsia="Calibri" w:hAnsi="Arial" w:cs="Arial"/>
          <w:sz w:val="24"/>
        </w:rPr>
        <w:pPrChange w:id="791" w:author="Galaxy" w:date="2019-02-23T13:32:00Z">
          <w:pPr>
            <w:jc w:val="both"/>
          </w:pPr>
        </w:pPrChange>
      </w:pPr>
      <w:ins w:id="792" w:author="Galaxy" w:date="2019-02-23T13:31:00Z">
        <w:r>
          <w:rPr>
            <w:rFonts w:ascii="Arial" w:eastAsia="Calibri" w:hAnsi="Arial" w:cs="Arial"/>
            <w:noProof/>
            <w:sz w:val="24"/>
            <w:lang w:eastAsia="es-MX"/>
          </w:rPr>
          <w:drawing>
            <wp:inline distT="0" distB="0" distL="0" distR="0" wp14:anchorId="0BFFAD61" wp14:editId="4FDDE2E5">
              <wp:extent cx="5151755" cy="3633746"/>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47699.tmp"/>
                      <pic:cNvPicPr/>
                    </pic:nvPicPr>
                    <pic:blipFill rotWithShape="1">
                      <a:blip r:embed="rId21">
                        <a:extLst>
                          <a:ext uri="{28A0092B-C50C-407E-A947-70E740481C1C}">
                            <a14:useLocalDpi xmlns:a14="http://schemas.microsoft.com/office/drawing/2010/main" val="0"/>
                          </a:ext>
                        </a:extLst>
                      </a:blip>
                      <a:srcRect l="4832" t="11404" r="5728" b="9623"/>
                      <a:stretch/>
                    </pic:blipFill>
                    <pic:spPr bwMode="auto">
                      <a:xfrm>
                        <a:off x="0" y="0"/>
                        <a:ext cx="5152423" cy="3634217"/>
                      </a:xfrm>
                      <a:prstGeom prst="rect">
                        <a:avLst/>
                      </a:prstGeom>
                      <a:ln>
                        <a:noFill/>
                      </a:ln>
                      <a:extLst>
                        <a:ext uri="{53640926-AAD7-44D8-BBD7-CCE9431645EC}">
                          <a14:shadowObscured xmlns:a14="http://schemas.microsoft.com/office/drawing/2010/main"/>
                        </a:ext>
                      </a:extLst>
                    </pic:spPr>
                  </pic:pic>
                </a:graphicData>
              </a:graphic>
            </wp:inline>
          </w:drawing>
        </w:r>
      </w:ins>
    </w:p>
    <w:p w14:paraId="2182F479" w14:textId="106040B2" w:rsidR="006301B9" w:rsidRDefault="006301B9">
      <w:pPr>
        <w:spacing w:line="360" w:lineRule="auto"/>
        <w:jc w:val="both"/>
        <w:rPr>
          <w:ins w:id="793" w:author="Galaxy" w:date="2019-02-22T13:19:00Z"/>
          <w:rFonts w:ascii="Arial" w:eastAsia="Calibri" w:hAnsi="Arial" w:cs="Arial"/>
          <w:sz w:val="24"/>
        </w:rPr>
        <w:pPrChange w:id="794" w:author="Galaxy" w:date="2019-02-23T13:34:00Z">
          <w:pPr>
            <w:jc w:val="both"/>
          </w:pPr>
        </w:pPrChange>
      </w:pPr>
      <w:ins w:id="795" w:author="Galaxy" w:date="2019-02-23T13:34:00Z">
        <w:r>
          <w:rPr>
            <w:rFonts w:ascii="Arial" w:eastAsia="Calibri" w:hAnsi="Arial" w:cs="Arial"/>
            <w:sz w:val="24"/>
          </w:rPr>
          <w:t>El diagrama anterior fue bueno para tener una base de lo que se deseaba para construir las bases del nuevo sistema pero se detectaron algunos inconvenientes con algunos de los campos que se detallaran a continuaci</w:t>
        </w:r>
      </w:ins>
      <w:ins w:id="796" w:author="Galaxy" w:date="2019-02-23T13:35:00Z">
        <w:r>
          <w:rPr>
            <w:rFonts w:ascii="Arial" w:eastAsia="Calibri" w:hAnsi="Arial" w:cs="Arial"/>
            <w:sz w:val="24"/>
          </w:rPr>
          <w:t>ón:</w:t>
        </w:r>
      </w:ins>
    </w:p>
    <w:p w14:paraId="6A7833E0" w14:textId="77777777" w:rsidR="00F46EC2" w:rsidRDefault="00F46EC2">
      <w:pPr>
        <w:spacing w:line="360" w:lineRule="auto"/>
        <w:jc w:val="both"/>
        <w:rPr>
          <w:ins w:id="797" w:author="Galaxy" w:date="2019-02-23T13:26:00Z"/>
          <w:rFonts w:ascii="Arial" w:eastAsia="Calibri" w:hAnsi="Arial" w:cs="Arial"/>
          <w:sz w:val="24"/>
        </w:rPr>
        <w:pPrChange w:id="798" w:author="Galaxy" w:date="2019-02-14T09:27:00Z">
          <w:pPr>
            <w:jc w:val="both"/>
          </w:pPr>
        </w:pPrChange>
      </w:pPr>
    </w:p>
    <w:p w14:paraId="206AF9DC" w14:textId="77777777" w:rsidR="00F46EC2" w:rsidRDefault="00F46EC2">
      <w:pPr>
        <w:spacing w:line="360" w:lineRule="auto"/>
        <w:jc w:val="both"/>
        <w:rPr>
          <w:ins w:id="799" w:author="Galaxy" w:date="2019-02-23T13:26:00Z"/>
          <w:rFonts w:ascii="Arial" w:eastAsia="Calibri" w:hAnsi="Arial" w:cs="Arial"/>
          <w:sz w:val="24"/>
        </w:rPr>
        <w:pPrChange w:id="800" w:author="Galaxy" w:date="2019-02-14T09:27:00Z">
          <w:pPr>
            <w:jc w:val="both"/>
          </w:pPr>
        </w:pPrChange>
      </w:pPr>
    </w:p>
    <w:p w14:paraId="2869550B" w14:textId="77777777" w:rsidR="00E77B0D" w:rsidRDefault="00E77B0D">
      <w:pPr>
        <w:spacing w:line="360" w:lineRule="auto"/>
        <w:jc w:val="both"/>
        <w:rPr>
          <w:ins w:id="801" w:author="Galaxy" w:date="2019-02-24T14:34:00Z"/>
          <w:rFonts w:ascii="Arial" w:eastAsia="Calibri" w:hAnsi="Arial" w:cs="Arial"/>
          <w:b/>
          <w:sz w:val="24"/>
        </w:rPr>
        <w:pPrChange w:id="802" w:author="Galaxy" w:date="2019-02-14T09:27:00Z">
          <w:pPr>
            <w:jc w:val="both"/>
          </w:pPr>
        </w:pPrChange>
      </w:pPr>
    </w:p>
    <w:p w14:paraId="105B5392" w14:textId="77777777" w:rsidR="006301B9" w:rsidRDefault="006301B9">
      <w:pPr>
        <w:spacing w:line="360" w:lineRule="auto"/>
        <w:jc w:val="both"/>
        <w:rPr>
          <w:ins w:id="803" w:author="Galaxy" w:date="2019-02-23T13:41:00Z"/>
          <w:rFonts w:ascii="Arial" w:eastAsia="Calibri" w:hAnsi="Arial" w:cs="Arial"/>
          <w:b/>
          <w:sz w:val="24"/>
        </w:rPr>
        <w:pPrChange w:id="804" w:author="Galaxy" w:date="2019-02-14T09:27:00Z">
          <w:pPr>
            <w:jc w:val="both"/>
          </w:pPr>
        </w:pPrChange>
      </w:pPr>
      <w:ins w:id="805" w:author="Galaxy" w:date="2019-02-23T13:37:00Z">
        <w:r w:rsidRPr="006301B9">
          <w:rPr>
            <w:rFonts w:ascii="Arial" w:eastAsia="Calibri" w:hAnsi="Arial" w:cs="Arial"/>
            <w:b/>
            <w:sz w:val="24"/>
            <w:rPrChange w:id="806" w:author="Galaxy" w:date="2019-02-23T13:40:00Z">
              <w:rPr>
                <w:rFonts w:ascii="Arial" w:eastAsia="Calibri" w:hAnsi="Arial" w:cs="Arial"/>
                <w:sz w:val="24"/>
              </w:rPr>
            </w:rPrChange>
          </w:rPr>
          <w:lastRenderedPageBreak/>
          <w:t>Tipos de datos incompatibles en SQL Serve</w:t>
        </w:r>
      </w:ins>
      <w:ins w:id="807" w:author="Galaxy" w:date="2019-02-23T13:41:00Z">
        <w:r>
          <w:rPr>
            <w:rFonts w:ascii="Arial" w:eastAsia="Calibri" w:hAnsi="Arial" w:cs="Arial"/>
            <w:b/>
            <w:sz w:val="24"/>
          </w:rPr>
          <w:t>r</w:t>
        </w:r>
      </w:ins>
    </w:p>
    <w:p w14:paraId="093D2C01" w14:textId="7612ED81" w:rsidR="00C26C36" w:rsidRPr="006301B9" w:rsidRDefault="00C26C36">
      <w:pPr>
        <w:spacing w:line="360" w:lineRule="auto"/>
        <w:jc w:val="both"/>
        <w:rPr>
          <w:ins w:id="808" w:author="Galaxy" w:date="2019-02-22T13:19:00Z"/>
          <w:rFonts w:ascii="Arial" w:eastAsia="Calibri" w:hAnsi="Arial" w:cs="Arial"/>
          <w:b/>
          <w:sz w:val="24"/>
          <w:rPrChange w:id="809" w:author="Galaxy" w:date="2019-02-23T13:41:00Z">
            <w:rPr>
              <w:ins w:id="810" w:author="Galaxy" w:date="2019-02-22T13:19:00Z"/>
              <w:rFonts w:ascii="Arial" w:eastAsia="Calibri" w:hAnsi="Arial" w:cs="Arial"/>
              <w:sz w:val="24"/>
            </w:rPr>
          </w:rPrChange>
        </w:rPr>
        <w:pPrChange w:id="811" w:author="Galaxy" w:date="2019-02-14T09:27:00Z">
          <w:pPr>
            <w:jc w:val="both"/>
          </w:pPr>
        </w:pPrChange>
      </w:pPr>
      <w:ins w:id="812" w:author="Galaxy" w:date="2019-02-22T13:19:00Z">
        <w:r>
          <w:rPr>
            <w:rFonts w:ascii="Arial" w:eastAsia="Calibri" w:hAnsi="Arial" w:cs="Arial"/>
            <w:sz w:val="24"/>
          </w:rPr>
          <w:t xml:space="preserve">El tipo de dato </w:t>
        </w:r>
      </w:ins>
      <w:ins w:id="813" w:author="Galaxy" w:date="2019-02-23T13:39:00Z">
        <w:r w:rsidR="006301B9">
          <w:rPr>
            <w:rFonts w:ascii="Arial" w:eastAsia="Calibri" w:hAnsi="Arial" w:cs="Arial"/>
            <w:sz w:val="24"/>
          </w:rPr>
          <w:t xml:space="preserve">con el que se realizó el campo Acompaña </w:t>
        </w:r>
      </w:ins>
      <w:ins w:id="814" w:author="Galaxy" w:date="2019-02-22T13:19:00Z">
        <w:r w:rsidRPr="00C26C36">
          <w:rPr>
            <w:rFonts w:ascii="Arial" w:eastAsia="Calibri" w:hAnsi="Arial" w:cs="Arial"/>
            <w:i/>
            <w:sz w:val="24"/>
            <w:rPrChange w:id="815" w:author="Galaxy" w:date="2019-02-22T13:20:00Z">
              <w:rPr>
                <w:rFonts w:ascii="Arial" w:eastAsia="Calibri" w:hAnsi="Arial" w:cs="Arial"/>
                <w:sz w:val="24"/>
              </w:rPr>
            </w:rPrChange>
          </w:rPr>
          <w:t>ntext</w:t>
        </w:r>
        <w:r>
          <w:rPr>
            <w:rFonts w:ascii="Arial" w:eastAsia="Calibri" w:hAnsi="Arial" w:cs="Arial"/>
            <w:sz w:val="24"/>
          </w:rPr>
          <w:t xml:space="preserve"> para realizar la columna multivalor es incompatible con el tipo de dato </w:t>
        </w:r>
      </w:ins>
      <w:ins w:id="816" w:author="Galaxy" w:date="2019-02-22T13:20:00Z">
        <w:r>
          <w:rPr>
            <w:rFonts w:ascii="Arial" w:eastAsia="Calibri" w:hAnsi="Arial" w:cs="Arial"/>
            <w:i/>
            <w:sz w:val="24"/>
          </w:rPr>
          <w:t>integer</w:t>
        </w:r>
        <w:r>
          <w:rPr>
            <w:rFonts w:ascii="Arial" w:eastAsia="Calibri" w:hAnsi="Arial" w:cs="Arial"/>
            <w:sz w:val="24"/>
          </w:rPr>
          <w:t xml:space="preserve"> de SQL Server</w:t>
        </w:r>
      </w:ins>
      <w:ins w:id="817" w:author="Galaxy" w:date="2019-02-23T13:37:00Z">
        <w:r w:rsidR="006301B9">
          <w:rPr>
            <w:rFonts w:ascii="Arial" w:eastAsia="Calibri" w:hAnsi="Arial" w:cs="Arial"/>
            <w:sz w:val="24"/>
          </w:rPr>
          <w:t xml:space="preserve">, esto es </w:t>
        </w:r>
      </w:ins>
      <w:ins w:id="818" w:author="Galaxy" w:date="2019-02-23T13:39:00Z">
        <w:r w:rsidR="006301B9">
          <w:rPr>
            <w:rFonts w:ascii="Arial" w:eastAsia="Calibri" w:hAnsi="Arial" w:cs="Arial"/>
            <w:sz w:val="24"/>
          </w:rPr>
          <w:t>porque</w:t>
        </w:r>
      </w:ins>
      <w:ins w:id="819" w:author="Galaxy" w:date="2019-02-23T13:37:00Z">
        <w:r w:rsidR="006301B9">
          <w:rPr>
            <w:rFonts w:ascii="Arial" w:eastAsia="Calibri" w:hAnsi="Arial" w:cs="Arial"/>
            <w:sz w:val="24"/>
          </w:rPr>
          <w:t xml:space="preserve"> el campo de Acompaña, </w:t>
        </w:r>
      </w:ins>
      <w:ins w:id="820" w:author="Galaxy" w:date="2019-02-23T13:38:00Z">
        <w:r w:rsidR="006301B9">
          <w:rPr>
            <w:rFonts w:ascii="Arial" w:eastAsia="Calibri" w:hAnsi="Arial" w:cs="Arial"/>
            <w:sz w:val="24"/>
          </w:rPr>
          <w:t>está</w:t>
        </w:r>
      </w:ins>
      <w:ins w:id="821" w:author="Galaxy" w:date="2019-02-23T13:37:00Z">
        <w:r w:rsidR="006301B9">
          <w:rPr>
            <w:rFonts w:ascii="Arial" w:eastAsia="Calibri" w:hAnsi="Arial" w:cs="Arial"/>
            <w:sz w:val="24"/>
          </w:rPr>
          <w:t xml:space="preserve"> habilitado para aceptar </w:t>
        </w:r>
      </w:ins>
      <w:ins w:id="822" w:author="Galaxy" w:date="2019-02-23T13:38:00Z">
        <w:r w:rsidR="006301B9">
          <w:rPr>
            <w:rFonts w:ascii="Arial" w:eastAsia="Calibri" w:hAnsi="Arial" w:cs="Arial"/>
            <w:sz w:val="24"/>
          </w:rPr>
          <w:t>múltiples</w:t>
        </w:r>
      </w:ins>
      <w:ins w:id="823" w:author="Galaxy" w:date="2019-02-23T13:37:00Z">
        <w:r w:rsidR="006301B9">
          <w:rPr>
            <w:rFonts w:ascii="Arial" w:eastAsia="Calibri" w:hAnsi="Arial" w:cs="Arial"/>
            <w:sz w:val="24"/>
          </w:rPr>
          <w:t xml:space="preserve"> valores, cosa que no es </w:t>
        </w:r>
      </w:ins>
      <w:ins w:id="824" w:author="Galaxy" w:date="2019-02-23T13:38:00Z">
        <w:r w:rsidR="006301B9">
          <w:rPr>
            <w:rFonts w:ascii="Arial" w:eastAsia="Calibri" w:hAnsi="Arial" w:cs="Arial"/>
            <w:sz w:val="24"/>
          </w:rPr>
          <w:t>óptima si hacemos uso de las formas normales (FN) como reglas de creación e integridad de bases de datos.</w:t>
        </w:r>
      </w:ins>
    </w:p>
    <w:p w14:paraId="2A63950F" w14:textId="02CB2B5A" w:rsidR="00C26C36" w:rsidRDefault="00C26C36">
      <w:pPr>
        <w:spacing w:line="360" w:lineRule="auto"/>
        <w:jc w:val="both"/>
        <w:rPr>
          <w:ins w:id="825" w:author="Galaxy" w:date="2019-02-22T13:21:00Z"/>
          <w:rFonts w:ascii="Arial" w:hAnsi="Arial"/>
          <w:sz w:val="24"/>
        </w:rPr>
        <w:pPrChange w:id="826" w:author="Galaxy" w:date="2019-02-14T09:27:00Z">
          <w:pPr>
            <w:jc w:val="both"/>
          </w:pPr>
        </w:pPrChange>
      </w:pPr>
      <w:ins w:id="827" w:author="Galaxy" w:date="2019-02-22T13:19:00Z">
        <w:r>
          <w:rPr>
            <w:noProof/>
            <w:lang w:eastAsia="es-MX"/>
          </w:rPr>
          <w:drawing>
            <wp:inline distT="0" distB="0" distL="0" distR="0" wp14:anchorId="474AC8A7" wp14:editId="0709F0F4">
              <wp:extent cx="5760720" cy="27393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39390"/>
                      </a:xfrm>
                      <a:prstGeom prst="rect">
                        <a:avLst/>
                      </a:prstGeom>
                    </pic:spPr>
                  </pic:pic>
                </a:graphicData>
              </a:graphic>
            </wp:inline>
          </w:drawing>
        </w:r>
      </w:ins>
    </w:p>
    <w:p w14:paraId="50A57F31" w14:textId="03A031F6" w:rsidR="00C26C36" w:rsidRPr="006301B9" w:rsidRDefault="006301B9">
      <w:pPr>
        <w:spacing w:line="360" w:lineRule="auto"/>
        <w:jc w:val="both"/>
        <w:rPr>
          <w:ins w:id="828" w:author="Galaxy" w:date="2019-02-22T13:22:00Z"/>
          <w:rFonts w:ascii="Arial" w:hAnsi="Arial"/>
          <w:sz w:val="24"/>
          <w:rPrChange w:id="829" w:author="Galaxy" w:date="2019-02-23T13:39:00Z">
            <w:rPr>
              <w:ins w:id="830" w:author="Galaxy" w:date="2019-02-22T13:22:00Z"/>
              <w:rFonts w:ascii="Arial" w:hAnsi="Arial"/>
              <w:i/>
              <w:sz w:val="24"/>
            </w:rPr>
          </w:rPrChange>
        </w:rPr>
        <w:pPrChange w:id="831" w:author="Galaxy" w:date="2019-02-14T09:27:00Z">
          <w:pPr>
            <w:jc w:val="both"/>
          </w:pPr>
        </w:pPrChange>
      </w:pPr>
      <w:ins w:id="832" w:author="Galaxy" w:date="2019-02-22T13:21:00Z">
        <w:r>
          <w:rPr>
            <w:rFonts w:ascii="Arial" w:hAnsi="Arial"/>
            <w:sz w:val="24"/>
          </w:rPr>
          <w:t>Mientra</w:t>
        </w:r>
        <w:r w:rsidR="00C26C36">
          <w:rPr>
            <w:rFonts w:ascii="Arial" w:hAnsi="Arial"/>
            <w:sz w:val="24"/>
          </w:rPr>
          <w:t xml:space="preserve">s que cuando pasamos un dato </w:t>
        </w:r>
      </w:ins>
      <w:ins w:id="833" w:author="Galaxy" w:date="2019-02-23T13:37:00Z">
        <w:r>
          <w:rPr>
            <w:rFonts w:ascii="Arial" w:hAnsi="Arial"/>
            <w:sz w:val="24"/>
          </w:rPr>
          <w:t>estático</w:t>
        </w:r>
      </w:ins>
      <w:ins w:id="834" w:author="Galaxy" w:date="2019-02-22T13:22:00Z">
        <w:r w:rsidR="00C26C36">
          <w:rPr>
            <w:rFonts w:ascii="Arial" w:hAnsi="Arial"/>
            <w:sz w:val="24"/>
          </w:rPr>
          <w:t>,</w:t>
        </w:r>
      </w:ins>
      <w:ins w:id="835" w:author="Galaxy" w:date="2019-02-23T13:37:00Z">
        <w:r>
          <w:rPr>
            <w:rFonts w:ascii="Arial" w:hAnsi="Arial"/>
            <w:sz w:val="24"/>
          </w:rPr>
          <w:t xml:space="preserve"> vemos que</w:t>
        </w:r>
      </w:ins>
      <w:ins w:id="836" w:author="Galaxy" w:date="2019-02-22T13:22:00Z">
        <w:r w:rsidR="00C26C36">
          <w:rPr>
            <w:rFonts w:ascii="Arial" w:hAnsi="Arial"/>
            <w:sz w:val="24"/>
          </w:rPr>
          <w:t xml:space="preserve"> si funciona nuestra función de </w:t>
        </w:r>
        <w:r w:rsidR="00C26C36">
          <w:rPr>
            <w:rFonts w:ascii="Arial" w:hAnsi="Arial"/>
            <w:i/>
            <w:sz w:val="24"/>
          </w:rPr>
          <w:t>INNER JOIN</w:t>
        </w:r>
      </w:ins>
      <w:ins w:id="837" w:author="Galaxy" w:date="2019-02-23T13:39:00Z">
        <w:r>
          <w:rPr>
            <w:rFonts w:ascii="Arial" w:hAnsi="Arial"/>
            <w:i/>
            <w:sz w:val="24"/>
          </w:rPr>
          <w:t xml:space="preserve"> </w:t>
        </w:r>
        <w:r>
          <w:rPr>
            <w:rFonts w:ascii="Arial" w:hAnsi="Arial"/>
            <w:sz w:val="24"/>
          </w:rPr>
          <w:t xml:space="preserve">eliminando la posibilidad así </w:t>
        </w:r>
      </w:ins>
      <w:ins w:id="838" w:author="Galaxy" w:date="2019-02-23T13:41:00Z">
        <w:r>
          <w:rPr>
            <w:rFonts w:ascii="Arial" w:hAnsi="Arial"/>
            <w:sz w:val="24"/>
          </w:rPr>
          <w:t>que</w:t>
        </w:r>
      </w:ins>
      <w:ins w:id="839" w:author="Galaxy" w:date="2019-02-23T13:39:00Z">
        <w:r>
          <w:rPr>
            <w:rFonts w:ascii="Arial" w:hAnsi="Arial"/>
            <w:sz w:val="24"/>
          </w:rPr>
          <w:t xml:space="preserve"> sea un error en la misma.</w:t>
        </w:r>
      </w:ins>
    </w:p>
    <w:p w14:paraId="3A4E81D2" w14:textId="170368B4" w:rsidR="00C26C36" w:rsidRDefault="00C26C36">
      <w:pPr>
        <w:spacing w:line="360" w:lineRule="auto"/>
        <w:jc w:val="both"/>
        <w:rPr>
          <w:ins w:id="840" w:author="Galaxy" w:date="2019-02-22T13:38:00Z"/>
          <w:rFonts w:ascii="Arial" w:hAnsi="Arial"/>
          <w:i/>
          <w:sz w:val="24"/>
        </w:rPr>
        <w:pPrChange w:id="841" w:author="Galaxy" w:date="2019-02-14T09:27:00Z">
          <w:pPr>
            <w:jc w:val="both"/>
          </w:pPr>
        </w:pPrChange>
      </w:pPr>
      <w:ins w:id="842" w:author="Galaxy" w:date="2019-02-22T13:22:00Z">
        <w:r>
          <w:rPr>
            <w:noProof/>
            <w:lang w:eastAsia="es-MX"/>
          </w:rPr>
          <w:drawing>
            <wp:inline distT="0" distB="0" distL="0" distR="0" wp14:anchorId="78D48FFD" wp14:editId="4A70F7D3">
              <wp:extent cx="5760720" cy="2739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39390"/>
                      </a:xfrm>
                      <a:prstGeom prst="rect">
                        <a:avLst/>
                      </a:prstGeom>
                    </pic:spPr>
                  </pic:pic>
                </a:graphicData>
              </a:graphic>
            </wp:inline>
          </w:drawing>
        </w:r>
      </w:ins>
    </w:p>
    <w:p w14:paraId="6D5DCAA8" w14:textId="26613DC2" w:rsidR="00C26C36" w:rsidRDefault="00C26C36">
      <w:pPr>
        <w:spacing w:line="360" w:lineRule="auto"/>
        <w:jc w:val="both"/>
        <w:rPr>
          <w:ins w:id="843" w:author="Galaxy" w:date="2019-02-23T13:36:00Z"/>
          <w:rFonts w:ascii="Arial" w:hAnsi="Arial"/>
          <w:i/>
          <w:sz w:val="24"/>
        </w:rPr>
        <w:pPrChange w:id="844" w:author="Galaxy" w:date="2019-02-14T09:27:00Z">
          <w:pPr>
            <w:jc w:val="both"/>
          </w:pPr>
        </w:pPrChange>
      </w:pPr>
      <w:ins w:id="845" w:author="Galaxy" w:date="2019-02-22T13:38:00Z">
        <w:r>
          <w:rPr>
            <w:rFonts w:ascii="Arial" w:hAnsi="Arial"/>
            <w:sz w:val="24"/>
          </w:rPr>
          <w:lastRenderedPageBreak/>
          <w:t xml:space="preserve">Es por ello que podemos ahora realizar este </w:t>
        </w:r>
        <w:r>
          <w:rPr>
            <w:rFonts w:ascii="Arial" w:hAnsi="Arial"/>
            <w:i/>
            <w:sz w:val="24"/>
          </w:rPr>
          <w:t>INSERT</w:t>
        </w:r>
      </w:ins>
    </w:p>
    <w:p w14:paraId="1EB7C4F6" w14:textId="77777777" w:rsidR="006301B9" w:rsidRDefault="006301B9">
      <w:pPr>
        <w:spacing w:line="360" w:lineRule="auto"/>
        <w:jc w:val="both"/>
        <w:rPr>
          <w:ins w:id="846" w:author="Galaxy" w:date="2019-02-23T13:36:00Z"/>
          <w:rFonts w:ascii="Arial" w:hAnsi="Arial"/>
          <w:i/>
          <w:sz w:val="24"/>
        </w:rPr>
        <w:pPrChange w:id="847" w:author="Galaxy" w:date="2019-02-14T09:27:00Z">
          <w:pPr>
            <w:jc w:val="both"/>
          </w:pPr>
        </w:pPrChange>
      </w:pPr>
    </w:p>
    <w:p w14:paraId="1179EBC4" w14:textId="3B92C189" w:rsidR="006301B9" w:rsidRDefault="006301B9" w:rsidP="006301B9">
      <w:pPr>
        <w:spacing w:line="360" w:lineRule="auto"/>
        <w:jc w:val="both"/>
        <w:rPr>
          <w:ins w:id="848" w:author="Galaxy" w:date="2019-02-23T13:36:00Z"/>
          <w:rFonts w:ascii="Arial" w:eastAsia="Calibri" w:hAnsi="Arial" w:cs="Arial"/>
          <w:sz w:val="24"/>
        </w:rPr>
      </w:pPr>
      <w:ins w:id="849" w:author="Galaxy" w:date="2019-02-23T13:36:00Z">
        <w:r>
          <w:rPr>
            <w:rFonts w:ascii="Arial" w:eastAsia="Calibri" w:hAnsi="Arial" w:cs="Arial"/>
            <w:sz w:val="24"/>
          </w:rPr>
          <w:t>Aquí se encuentra el diagrama de Entidad-Relación para la creación de la nueva Base de Datos llamada PSDB.</w:t>
        </w:r>
      </w:ins>
    </w:p>
    <w:p w14:paraId="2D5FF382" w14:textId="218FA779" w:rsidR="006301B9" w:rsidRDefault="006301B9" w:rsidP="006301B9">
      <w:pPr>
        <w:spacing w:line="360" w:lineRule="auto"/>
        <w:jc w:val="both"/>
        <w:rPr>
          <w:ins w:id="850" w:author="Galaxy" w:date="2019-02-23T13:36:00Z"/>
          <w:rFonts w:ascii="Arial" w:eastAsia="Calibri" w:hAnsi="Arial" w:cs="Arial"/>
          <w:sz w:val="24"/>
        </w:rPr>
      </w:pPr>
      <w:ins w:id="851" w:author="Galaxy" w:date="2019-02-23T13:36:00Z">
        <w:r>
          <w:rPr>
            <w:rFonts w:ascii="Arial" w:eastAsia="Calibri" w:hAnsi="Arial" w:cs="Arial"/>
            <w:noProof/>
            <w:sz w:val="24"/>
            <w:lang w:eastAsia="es-MX"/>
          </w:rPr>
          <w:drawing>
            <wp:inline distT="0" distB="0" distL="0" distR="0" wp14:anchorId="61F51150" wp14:editId="09025110">
              <wp:extent cx="5734050" cy="2647950"/>
              <wp:effectExtent l="0" t="0" r="0" b="0"/>
              <wp:docPr id="11" name="Imagen 11"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DDiagram1"/>
                      <pic:cNvPicPr>
                        <a:picLocks noChangeAspect="1" noChangeArrowheads="1"/>
                      </pic:cNvPicPr>
                    </pic:nvPicPr>
                    <pic:blipFill>
                      <a:blip r:embed="rId24">
                        <a:lum bright="20000"/>
                        <a:extLst>
                          <a:ext uri="{28A0092B-C50C-407E-A947-70E740481C1C}">
                            <a14:useLocalDpi xmlns:a14="http://schemas.microsoft.com/office/drawing/2010/main" val="0"/>
                          </a:ext>
                        </a:extLst>
                      </a:blip>
                      <a:srcRect/>
                      <a:stretch>
                        <a:fillRect/>
                      </a:stretch>
                    </pic:blipFill>
                    <pic:spPr bwMode="auto">
                      <a:xfrm>
                        <a:off x="0" y="0"/>
                        <a:ext cx="5734050" cy="2647950"/>
                      </a:xfrm>
                      <a:prstGeom prst="rect">
                        <a:avLst/>
                      </a:prstGeom>
                      <a:noFill/>
                      <a:ln>
                        <a:noFill/>
                      </a:ln>
                    </pic:spPr>
                  </pic:pic>
                </a:graphicData>
              </a:graphic>
            </wp:inline>
          </w:drawing>
        </w:r>
      </w:ins>
    </w:p>
    <w:p w14:paraId="594AD2BA" w14:textId="1F77FEB4" w:rsidR="006301B9" w:rsidRDefault="006301B9" w:rsidP="006301B9">
      <w:pPr>
        <w:spacing w:line="360" w:lineRule="auto"/>
        <w:jc w:val="both"/>
        <w:rPr>
          <w:ins w:id="852" w:author="Galaxy" w:date="2019-02-23T13:36:00Z"/>
          <w:rFonts w:ascii="Arial" w:eastAsia="Calibri" w:hAnsi="Arial" w:cs="Arial"/>
          <w:sz w:val="24"/>
        </w:rPr>
      </w:pPr>
      <w:ins w:id="853" w:author="Galaxy" w:date="2019-02-23T13:36:00Z">
        <w:r>
          <w:rPr>
            <w:rFonts w:ascii="Arial" w:eastAsia="Calibri" w:hAnsi="Arial" w:cs="Arial"/>
            <w:sz w:val="24"/>
          </w:rPr>
          <w:t>Aquí encontramos el diagrama de clases que nos servirá para construir la programación de nuestra aplicaci</w:t>
        </w:r>
      </w:ins>
      <w:ins w:id="854" w:author="Galaxy" w:date="2019-02-23T13:37:00Z">
        <w:r>
          <w:rPr>
            <w:rFonts w:ascii="Arial" w:eastAsia="Calibri" w:hAnsi="Arial" w:cs="Arial"/>
            <w:sz w:val="24"/>
          </w:rPr>
          <w:t>ón:</w:t>
        </w:r>
      </w:ins>
    </w:p>
    <w:p w14:paraId="0B0BE24B" w14:textId="3B92C189" w:rsidR="006301B9" w:rsidRPr="00C26C36" w:rsidRDefault="006301B9">
      <w:pPr>
        <w:spacing w:line="360" w:lineRule="auto"/>
        <w:jc w:val="both"/>
        <w:rPr>
          <w:ins w:id="855" w:author="Galaxy" w:date="2019-01-25T20:58:00Z"/>
          <w:rFonts w:ascii="Arial" w:hAnsi="Arial"/>
          <w:sz w:val="24"/>
          <w:rPrChange w:id="856" w:author="Galaxy" w:date="2019-02-22T13:38:00Z">
            <w:rPr>
              <w:ins w:id="857" w:author="Galaxy" w:date="2019-01-25T20:58:00Z"/>
              <w:rFonts w:cs="Arial"/>
            </w:rPr>
          </w:rPrChange>
        </w:rPr>
        <w:pPrChange w:id="858" w:author="Galaxy" w:date="2019-02-14T09:27:00Z">
          <w:pPr>
            <w:jc w:val="both"/>
          </w:pPr>
        </w:pPrChange>
      </w:pPr>
      <w:ins w:id="859" w:author="Galaxy" w:date="2019-02-23T13:36:00Z">
        <w:r>
          <w:rPr>
            <w:rFonts w:ascii="Arial" w:eastAsia="Calibri" w:hAnsi="Arial" w:cs="Arial"/>
            <w:noProof/>
            <w:sz w:val="24"/>
            <w:lang w:eastAsia="es-MX"/>
          </w:rPr>
          <w:lastRenderedPageBreak/>
          <w:drawing>
            <wp:inline distT="0" distB="0" distL="0" distR="0" wp14:anchorId="11A62180" wp14:editId="4C3C96D0">
              <wp:extent cx="5753100" cy="3562350"/>
              <wp:effectExtent l="0" t="0" r="0" b="0"/>
              <wp:docPr id="8" name="Imagen 8" descr="C:\Users\Diamond\AppData\Local\Microsoft\Windows\INetCache\Content.Word\DiagramaDe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mond\AppData\Local\Microsoft\Windows\INetCache\Content.Word\DiagramaDeClases.png"/>
                      <pic:cNvPicPr>
                        <a:picLocks noChangeAspect="1" noChangeArrowheads="1"/>
                      </pic:cNvPicPr>
                    </pic:nvPicPr>
                    <pic:blipFill>
                      <a:blip r:embed="rId25">
                        <a:lum bright="20000"/>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ins>
    </w:p>
    <w:p w14:paraId="6BF054EB" w14:textId="77777777" w:rsidR="00E77B0D" w:rsidRDefault="00E77B0D">
      <w:pPr>
        <w:spacing w:line="360" w:lineRule="auto"/>
        <w:jc w:val="both"/>
        <w:rPr>
          <w:ins w:id="860" w:author="Galaxy" w:date="2019-02-24T14:34:00Z"/>
          <w:rFonts w:cs="Arial"/>
        </w:rPr>
        <w:pPrChange w:id="861" w:author="Galaxy" w:date="2019-02-14T09:27:00Z">
          <w:pPr>
            <w:jc w:val="both"/>
          </w:pPr>
        </w:pPrChange>
      </w:pPr>
    </w:p>
    <w:p w14:paraId="7DF6B7F9" w14:textId="77777777" w:rsidR="00E77B0D" w:rsidRDefault="00E77B0D">
      <w:pPr>
        <w:spacing w:line="360" w:lineRule="auto"/>
        <w:jc w:val="both"/>
        <w:rPr>
          <w:ins w:id="862" w:author="Galaxy" w:date="2019-02-24T14:34:00Z"/>
          <w:rFonts w:cs="Arial"/>
        </w:rPr>
        <w:pPrChange w:id="863" w:author="Galaxy" w:date="2019-02-14T09:27:00Z">
          <w:pPr>
            <w:jc w:val="both"/>
          </w:pPr>
        </w:pPrChange>
      </w:pPr>
    </w:p>
    <w:p w14:paraId="2EE012B0" w14:textId="77777777" w:rsidR="00636A66" w:rsidRPr="00DA4ADA" w:rsidRDefault="00440C5D">
      <w:pPr>
        <w:spacing w:line="360" w:lineRule="auto"/>
        <w:jc w:val="both"/>
        <w:rPr>
          <w:rFonts w:cs="Arial"/>
        </w:rPr>
        <w:pPrChange w:id="864" w:author="Galaxy" w:date="2019-02-14T09:27:00Z">
          <w:pPr>
            <w:jc w:val="both"/>
          </w:pPr>
        </w:pPrChange>
      </w:pPr>
      <w:bookmarkStart w:id="865" w:name="_GoBack"/>
      <w:bookmarkEnd w:id="865"/>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actividades necesarias para terminar el proyecto. </w:t>
      </w:r>
    </w:p>
    <w:p w14:paraId="6539C08D" w14:textId="77777777" w:rsidR="00636A66" w:rsidRPr="00DA4ADA" w:rsidRDefault="00636A66">
      <w:pPr>
        <w:spacing w:line="360" w:lineRule="auto"/>
        <w:jc w:val="both"/>
        <w:rPr>
          <w:rFonts w:cs="Arial"/>
        </w:rPr>
        <w:pPrChange w:id="866" w:author="Galaxy" w:date="2019-02-14T09:27:00Z">
          <w:pPr>
            <w:jc w:val="both"/>
          </w:pPr>
        </w:pPrChange>
      </w:pPr>
      <w:r w:rsidRPr="00DA4ADA">
        <w:rPr>
          <w:rFonts w:cs="Arial"/>
        </w:rPr>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33A95E4B" w:rsidR="00636A66" w:rsidRPr="00DA4ADA" w:rsidDel="006301B9" w:rsidRDefault="00636A66">
      <w:pPr>
        <w:pStyle w:val="Textoindependiente"/>
        <w:spacing w:line="360" w:lineRule="auto"/>
        <w:jc w:val="center"/>
        <w:rPr>
          <w:del w:id="867" w:author="Galaxy" w:date="2019-02-23T13:42:00Z"/>
          <w:rFonts w:asciiTheme="minorHAnsi" w:hAnsiTheme="minorHAnsi" w:cs="Arial"/>
          <w:sz w:val="28"/>
          <w:szCs w:val="28"/>
        </w:rPr>
        <w:pPrChange w:id="868" w:author="Galaxy" w:date="2019-02-14T09:27:00Z">
          <w:pPr>
            <w:pStyle w:val="Textoindependiente"/>
            <w:jc w:val="center"/>
          </w:pPr>
        </w:pPrChange>
      </w:pPr>
    </w:p>
    <w:p w14:paraId="645E65D2" w14:textId="77777777" w:rsidR="00636A66" w:rsidRPr="00DA4ADA" w:rsidRDefault="00636A66">
      <w:pPr>
        <w:pStyle w:val="Textoindependiente"/>
        <w:spacing w:line="360" w:lineRule="auto"/>
        <w:jc w:val="center"/>
        <w:rPr>
          <w:rFonts w:asciiTheme="minorHAnsi" w:hAnsiTheme="minorHAnsi" w:cs="Arial"/>
          <w:sz w:val="28"/>
          <w:szCs w:val="28"/>
        </w:rPr>
        <w:pPrChange w:id="869" w:author="Galaxy" w:date="2019-02-14T09:27:00Z">
          <w:pPr>
            <w:pStyle w:val="Textoindependiente"/>
            <w:jc w:val="center"/>
          </w:pPr>
        </w:pPrChange>
      </w:pPr>
    </w:p>
    <w:p w14:paraId="14750DEC" w14:textId="77777777" w:rsidR="004D761D" w:rsidRPr="00DA4ADA" w:rsidRDefault="004D761D">
      <w:pPr>
        <w:pStyle w:val="Textoindependiente"/>
        <w:spacing w:line="360" w:lineRule="auto"/>
        <w:jc w:val="left"/>
        <w:rPr>
          <w:rFonts w:asciiTheme="minorHAnsi" w:hAnsiTheme="minorHAnsi" w:cs="Arial"/>
          <w:sz w:val="28"/>
          <w:szCs w:val="28"/>
        </w:rPr>
        <w:pPrChange w:id="870" w:author="Galaxy" w:date="2019-02-14T09:27:00Z">
          <w:pPr>
            <w:pStyle w:val="Textoindependiente"/>
            <w:jc w:val="left"/>
          </w:pPr>
        </w:pPrChange>
      </w:pPr>
    </w:p>
    <w:p w14:paraId="69A3C809" w14:textId="77777777" w:rsidR="004D761D" w:rsidRPr="00DA4ADA" w:rsidRDefault="004D761D">
      <w:pPr>
        <w:pStyle w:val="Textoindependiente"/>
        <w:spacing w:line="360" w:lineRule="auto"/>
        <w:jc w:val="left"/>
        <w:rPr>
          <w:rFonts w:asciiTheme="minorHAnsi" w:hAnsiTheme="minorHAnsi" w:cs="Arial"/>
          <w:sz w:val="28"/>
          <w:szCs w:val="28"/>
        </w:rPr>
        <w:pPrChange w:id="871" w:author="Galaxy" w:date="2019-02-14T09:27:00Z">
          <w:pPr>
            <w:pStyle w:val="Textoindependiente"/>
            <w:jc w:val="left"/>
          </w:pPr>
        </w:pPrChange>
      </w:pPr>
    </w:p>
    <w:p w14:paraId="4B3DEF0A" w14:textId="77777777" w:rsidR="00636A66" w:rsidRPr="00DA4ADA" w:rsidRDefault="00636A66">
      <w:pPr>
        <w:pStyle w:val="Textoindependiente"/>
        <w:spacing w:line="360" w:lineRule="auto"/>
        <w:jc w:val="center"/>
        <w:rPr>
          <w:rFonts w:asciiTheme="minorHAnsi" w:hAnsiTheme="minorHAnsi" w:cs="Arial"/>
          <w:sz w:val="28"/>
          <w:szCs w:val="28"/>
        </w:rPr>
        <w:pPrChange w:id="872" w:author="Galaxy" w:date="2019-02-14T09:27:00Z">
          <w:pPr>
            <w:pStyle w:val="Textoindependiente"/>
            <w:jc w:val="center"/>
          </w:pPr>
        </w:pPrChange>
      </w:pPr>
    </w:p>
    <w:p w14:paraId="22083072" w14:textId="77777777" w:rsidR="00636A66" w:rsidRPr="00DA4ADA" w:rsidRDefault="00636A66">
      <w:pPr>
        <w:pStyle w:val="Textoindependiente"/>
        <w:spacing w:line="360" w:lineRule="auto"/>
        <w:jc w:val="center"/>
        <w:rPr>
          <w:rFonts w:asciiTheme="minorHAnsi" w:hAnsiTheme="minorHAnsi" w:cs="Arial"/>
          <w:sz w:val="28"/>
          <w:szCs w:val="28"/>
        </w:rPr>
        <w:pPrChange w:id="873" w:author="Galaxy" w:date="2019-02-14T09:27:00Z">
          <w:pPr>
            <w:pStyle w:val="Textoindependiente"/>
            <w:jc w:val="center"/>
          </w:pPr>
        </w:pPrChange>
      </w:pPr>
    </w:p>
    <w:p w14:paraId="2F3748C7" w14:textId="77777777" w:rsidR="00636A66" w:rsidRPr="00DA4ADA" w:rsidRDefault="00636A66">
      <w:pPr>
        <w:pStyle w:val="Textoindependiente"/>
        <w:spacing w:line="360" w:lineRule="auto"/>
        <w:jc w:val="center"/>
        <w:rPr>
          <w:rFonts w:asciiTheme="minorHAnsi" w:hAnsiTheme="minorHAnsi" w:cs="Arial"/>
          <w:sz w:val="28"/>
          <w:szCs w:val="28"/>
        </w:rPr>
        <w:pPrChange w:id="874" w:author="Galaxy" w:date="2019-02-14T09:27:00Z">
          <w:pPr>
            <w:pStyle w:val="Textoindependiente"/>
            <w:jc w:val="center"/>
          </w:pPr>
        </w:pPrChange>
      </w:pPr>
    </w:p>
    <w:p w14:paraId="76EFB914" w14:textId="77777777" w:rsidR="00636A66" w:rsidRPr="00DA4ADA" w:rsidRDefault="00636A66">
      <w:pPr>
        <w:pStyle w:val="Textoindependiente"/>
        <w:spacing w:line="360" w:lineRule="auto"/>
        <w:jc w:val="center"/>
        <w:rPr>
          <w:rFonts w:asciiTheme="minorHAnsi" w:hAnsiTheme="minorHAnsi" w:cs="Arial"/>
          <w:sz w:val="28"/>
          <w:szCs w:val="28"/>
        </w:rPr>
        <w:pPrChange w:id="875" w:author="Galaxy" w:date="2019-02-14T09:27:00Z">
          <w:pPr>
            <w:pStyle w:val="Textoindependiente"/>
            <w:jc w:val="center"/>
          </w:pPr>
        </w:pPrChange>
      </w:pPr>
    </w:p>
    <w:p w14:paraId="659C3CB5" w14:textId="77777777" w:rsidR="00636A66" w:rsidRPr="00DA4ADA" w:rsidRDefault="00636A66">
      <w:pPr>
        <w:pStyle w:val="Textoindependiente"/>
        <w:spacing w:line="360" w:lineRule="auto"/>
        <w:jc w:val="center"/>
        <w:rPr>
          <w:rFonts w:asciiTheme="minorHAnsi" w:hAnsiTheme="minorHAnsi" w:cs="Arial"/>
          <w:sz w:val="28"/>
          <w:szCs w:val="28"/>
        </w:rPr>
        <w:pPrChange w:id="876" w:author="Galaxy" w:date="2019-02-14T09:27:00Z">
          <w:pPr>
            <w:pStyle w:val="Textoindependiente"/>
            <w:jc w:val="center"/>
          </w:pPr>
        </w:pPrChange>
      </w:pPr>
    </w:p>
    <w:p w14:paraId="35D1E31E" w14:textId="77777777" w:rsidR="00636A66" w:rsidRPr="00DA4ADA" w:rsidRDefault="00636A66">
      <w:pPr>
        <w:pStyle w:val="Textoindependiente"/>
        <w:spacing w:line="360" w:lineRule="auto"/>
        <w:jc w:val="center"/>
        <w:rPr>
          <w:rFonts w:asciiTheme="minorHAnsi" w:hAnsiTheme="minorHAnsi" w:cs="Arial"/>
          <w:sz w:val="28"/>
          <w:szCs w:val="28"/>
        </w:rPr>
        <w:pPrChange w:id="877" w:author="Galaxy" w:date="2019-02-14T09:27:00Z">
          <w:pPr>
            <w:pStyle w:val="Textoindependiente"/>
            <w:jc w:val="center"/>
          </w:pPr>
        </w:pPrChange>
      </w:pPr>
    </w:p>
    <w:p w14:paraId="5002B6EF" w14:textId="411D4EF2" w:rsidR="00636A66" w:rsidRPr="00DA4ADA" w:rsidDel="006301B9" w:rsidRDefault="00636A66">
      <w:pPr>
        <w:pStyle w:val="Textoindependiente"/>
        <w:spacing w:line="360" w:lineRule="auto"/>
        <w:jc w:val="center"/>
        <w:rPr>
          <w:del w:id="878" w:author="Galaxy" w:date="2019-02-23T13:42:00Z"/>
          <w:rFonts w:asciiTheme="minorHAnsi" w:hAnsiTheme="minorHAnsi" w:cs="Arial"/>
          <w:sz w:val="28"/>
          <w:szCs w:val="28"/>
        </w:rPr>
        <w:pPrChange w:id="879" w:author="Galaxy" w:date="2019-02-14T09:27:00Z">
          <w:pPr>
            <w:pStyle w:val="Textoindependiente"/>
            <w:jc w:val="center"/>
          </w:pPr>
        </w:pPrChange>
      </w:pPr>
    </w:p>
    <w:p w14:paraId="1330E224" w14:textId="0393385E" w:rsidR="00636A66" w:rsidRPr="00DA4ADA" w:rsidDel="006301B9" w:rsidRDefault="00636A66">
      <w:pPr>
        <w:pStyle w:val="Textoindependiente"/>
        <w:spacing w:line="360" w:lineRule="auto"/>
        <w:jc w:val="center"/>
        <w:rPr>
          <w:del w:id="880" w:author="Galaxy" w:date="2019-02-23T13:42:00Z"/>
          <w:rFonts w:asciiTheme="minorHAnsi" w:hAnsiTheme="minorHAnsi" w:cs="Arial"/>
          <w:sz w:val="28"/>
          <w:szCs w:val="28"/>
        </w:rPr>
        <w:pPrChange w:id="881" w:author="Galaxy" w:date="2019-02-14T09:27:00Z">
          <w:pPr>
            <w:pStyle w:val="Textoindependiente"/>
            <w:jc w:val="center"/>
          </w:pPr>
        </w:pPrChange>
      </w:pPr>
    </w:p>
    <w:p w14:paraId="55604775" w14:textId="41E62ED0" w:rsidR="00636A66" w:rsidRPr="00DA4ADA" w:rsidDel="006301B9" w:rsidRDefault="00636A66">
      <w:pPr>
        <w:pStyle w:val="Textoindependiente"/>
        <w:spacing w:line="360" w:lineRule="auto"/>
        <w:jc w:val="center"/>
        <w:rPr>
          <w:del w:id="882" w:author="Galaxy" w:date="2019-02-23T13:42:00Z"/>
          <w:rFonts w:asciiTheme="minorHAnsi" w:hAnsiTheme="minorHAnsi" w:cs="Arial"/>
          <w:sz w:val="28"/>
          <w:szCs w:val="28"/>
        </w:rPr>
        <w:pPrChange w:id="883" w:author="Galaxy" w:date="2019-02-14T09:27:00Z">
          <w:pPr>
            <w:pStyle w:val="Textoindependiente"/>
            <w:jc w:val="center"/>
          </w:pPr>
        </w:pPrChange>
      </w:pPr>
    </w:p>
    <w:p w14:paraId="69A23F2C" w14:textId="369EB209" w:rsidR="00636A66" w:rsidRPr="00DA4ADA" w:rsidDel="006301B9" w:rsidRDefault="00636A66">
      <w:pPr>
        <w:pStyle w:val="Textoindependiente"/>
        <w:spacing w:line="360" w:lineRule="auto"/>
        <w:jc w:val="center"/>
        <w:rPr>
          <w:del w:id="884" w:author="Galaxy" w:date="2019-02-23T13:42:00Z"/>
          <w:rFonts w:asciiTheme="minorHAnsi" w:hAnsiTheme="minorHAnsi" w:cs="Arial"/>
          <w:sz w:val="28"/>
          <w:szCs w:val="28"/>
        </w:rPr>
        <w:pPrChange w:id="885" w:author="Galaxy" w:date="2019-02-14T09:27:00Z">
          <w:pPr>
            <w:pStyle w:val="Textoindependiente"/>
            <w:jc w:val="center"/>
          </w:pPr>
        </w:pPrChange>
      </w:pPr>
    </w:p>
    <w:p w14:paraId="105E7BDD" w14:textId="0120E042" w:rsidR="00636A66" w:rsidRPr="00DA4ADA" w:rsidDel="006301B9" w:rsidRDefault="00636A66">
      <w:pPr>
        <w:pStyle w:val="Textoindependiente"/>
        <w:spacing w:line="360" w:lineRule="auto"/>
        <w:jc w:val="center"/>
        <w:rPr>
          <w:del w:id="886" w:author="Galaxy" w:date="2019-02-23T13:42:00Z"/>
          <w:rFonts w:asciiTheme="minorHAnsi" w:hAnsiTheme="minorHAnsi" w:cs="Arial"/>
          <w:sz w:val="28"/>
          <w:szCs w:val="28"/>
        </w:rPr>
        <w:pPrChange w:id="887" w:author="Galaxy" w:date="2019-02-14T09:27:00Z">
          <w:pPr>
            <w:pStyle w:val="Textoindependiente"/>
            <w:jc w:val="center"/>
          </w:pPr>
        </w:pPrChange>
      </w:pPr>
    </w:p>
    <w:p w14:paraId="13C290F3" w14:textId="65480769" w:rsidR="00636A66" w:rsidRPr="00DA4ADA" w:rsidDel="006301B9" w:rsidRDefault="00636A66">
      <w:pPr>
        <w:pStyle w:val="Textoindependiente"/>
        <w:spacing w:line="360" w:lineRule="auto"/>
        <w:rPr>
          <w:del w:id="888" w:author="Galaxy" w:date="2019-02-23T13:42:00Z"/>
          <w:rFonts w:asciiTheme="minorHAnsi" w:hAnsiTheme="minorHAnsi" w:cs="Arial"/>
          <w:sz w:val="28"/>
          <w:szCs w:val="28"/>
        </w:rPr>
        <w:pPrChange w:id="889" w:author="Galaxy" w:date="2019-02-23T13:42:00Z">
          <w:pPr>
            <w:pStyle w:val="Textoindependiente"/>
            <w:jc w:val="center"/>
          </w:pPr>
        </w:pPrChange>
      </w:pPr>
    </w:p>
    <w:p w14:paraId="2A3F6E94" w14:textId="17513345" w:rsidR="00636A66" w:rsidRPr="00DA4ADA" w:rsidDel="006301B9" w:rsidRDefault="00636A66">
      <w:pPr>
        <w:pStyle w:val="Textoindependiente"/>
        <w:spacing w:line="360" w:lineRule="auto"/>
        <w:jc w:val="center"/>
        <w:rPr>
          <w:del w:id="890" w:author="Galaxy" w:date="2019-02-23T13:42:00Z"/>
          <w:rFonts w:asciiTheme="minorHAnsi" w:hAnsiTheme="minorHAnsi" w:cs="Arial"/>
          <w:sz w:val="28"/>
          <w:szCs w:val="28"/>
        </w:rPr>
        <w:pPrChange w:id="891" w:author="Galaxy" w:date="2019-02-14T09:27:00Z">
          <w:pPr>
            <w:pStyle w:val="Textoindependiente"/>
            <w:jc w:val="center"/>
          </w:pPr>
        </w:pPrChange>
      </w:pPr>
    </w:p>
    <w:p w14:paraId="5E81F55C" w14:textId="2EBA3845" w:rsidR="00636A66" w:rsidRPr="00DA4ADA" w:rsidDel="006301B9" w:rsidRDefault="00636A66">
      <w:pPr>
        <w:pStyle w:val="Textoindependiente"/>
        <w:spacing w:line="360" w:lineRule="auto"/>
        <w:jc w:val="center"/>
        <w:rPr>
          <w:del w:id="892" w:author="Galaxy" w:date="2019-02-23T13:42:00Z"/>
          <w:rFonts w:asciiTheme="minorHAnsi" w:hAnsiTheme="minorHAnsi" w:cs="Arial"/>
          <w:sz w:val="28"/>
          <w:szCs w:val="28"/>
        </w:rPr>
        <w:pPrChange w:id="893" w:author="Galaxy" w:date="2019-02-14T09:27:00Z">
          <w:pPr>
            <w:pStyle w:val="Textoindependiente"/>
            <w:jc w:val="center"/>
          </w:pPr>
        </w:pPrChange>
      </w:pPr>
      <w:del w:id="894" w:author="Galaxy" w:date="2019-02-23T13:42:00Z">
        <w:r w:rsidRPr="00DA4ADA" w:rsidDel="006301B9">
          <w:rPr>
            <w:rFonts w:asciiTheme="minorHAnsi" w:hAnsiTheme="minorHAnsi" w:cs="Arial"/>
            <w:sz w:val="28"/>
            <w:szCs w:val="28"/>
          </w:rPr>
          <w:br w:type="page"/>
        </w:r>
      </w:del>
    </w:p>
    <w:p w14:paraId="3AAEC335" w14:textId="0AF67545" w:rsidR="00636A66" w:rsidRPr="00DA4ADA" w:rsidRDefault="00636A66">
      <w:pPr>
        <w:pStyle w:val="Textoindependiente"/>
        <w:spacing w:line="360" w:lineRule="auto"/>
        <w:jc w:val="center"/>
        <w:rPr>
          <w:rFonts w:asciiTheme="minorHAnsi" w:hAnsiTheme="minorHAnsi" w:cs="Arial"/>
          <w:b/>
          <w:sz w:val="32"/>
          <w:szCs w:val="32"/>
        </w:rPr>
        <w:pPrChange w:id="895" w:author="Galaxy" w:date="2019-02-23T13:42:00Z">
          <w:pPr>
            <w:pStyle w:val="Textoindependiente"/>
            <w:jc w:val="center"/>
            <w:outlineLvl w:val="0"/>
          </w:pPr>
        </w:pPrChange>
      </w:pPr>
      <w:r w:rsidRPr="00DA4ADA">
        <w:rPr>
          <w:rFonts w:asciiTheme="minorHAnsi" w:hAnsiTheme="minorHAnsi" w:cs="Arial"/>
          <w:b/>
          <w:sz w:val="32"/>
          <w:szCs w:val="32"/>
        </w:rPr>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p>
    <w:p w14:paraId="5D839A99"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pPr>
        <w:spacing w:line="360" w:lineRule="auto"/>
        <w:jc w:val="both"/>
        <w:rPr>
          <w:rFonts w:cs="Arial"/>
        </w:rPr>
        <w:pPrChange w:id="896" w:author="Galaxy" w:date="2019-02-14T09:27:00Z">
          <w:pPr>
            <w:jc w:val="both"/>
          </w:pPr>
        </w:pPrChange>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pPr>
        <w:spacing w:line="360" w:lineRule="auto"/>
        <w:jc w:val="both"/>
        <w:rPr>
          <w:rFonts w:cs="Arial"/>
        </w:rPr>
        <w:pPrChange w:id="897" w:author="Galaxy" w:date="2019-02-14T09:27:00Z">
          <w:pPr>
            <w:jc w:val="both"/>
          </w:pPr>
        </w:pPrChange>
      </w:pPr>
    </w:p>
    <w:p w14:paraId="705AD1CA" w14:textId="7A872864" w:rsidR="00636A66" w:rsidRPr="00DA4ADA" w:rsidRDefault="00F97B07">
      <w:pPr>
        <w:pStyle w:val="Ttulo2"/>
        <w:spacing w:line="360" w:lineRule="auto"/>
        <w:rPr>
          <w:rFonts w:asciiTheme="minorHAnsi" w:hAnsiTheme="minorHAnsi" w:cs="Arial"/>
          <w:b w:val="0"/>
          <w:sz w:val="28"/>
          <w:szCs w:val="28"/>
        </w:rPr>
        <w:pPrChange w:id="898" w:author="Galaxy" w:date="2019-02-14T09:27:00Z">
          <w:pPr>
            <w:pStyle w:val="Ttulo2"/>
          </w:pPr>
        </w:pPrChange>
      </w:pPr>
      <w:bookmarkStart w:id="899" w:name="_Toc1821958"/>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bookmarkEnd w:id="899"/>
    </w:p>
    <w:p w14:paraId="672F2B64" w14:textId="77777777" w:rsidR="00E731D3" w:rsidRPr="00DA4ADA" w:rsidRDefault="00440C5D">
      <w:pPr>
        <w:spacing w:line="360" w:lineRule="auto"/>
        <w:jc w:val="both"/>
        <w:rPr>
          <w:rFonts w:cs="Arial"/>
        </w:rPr>
        <w:pPrChange w:id="900" w:author="Galaxy" w:date="2019-02-14T09:27:00Z">
          <w:pPr>
            <w:jc w:val="both"/>
          </w:pPr>
        </w:pPrChange>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033CD105" w:rsidR="00636A66" w:rsidRPr="00DA4ADA" w:rsidRDefault="00F97B07">
      <w:pPr>
        <w:pStyle w:val="Ttulo2"/>
        <w:spacing w:line="360" w:lineRule="auto"/>
        <w:rPr>
          <w:rFonts w:asciiTheme="minorHAnsi" w:hAnsiTheme="minorHAnsi" w:cs="Arial"/>
          <w:b w:val="0"/>
          <w:sz w:val="28"/>
          <w:szCs w:val="28"/>
        </w:rPr>
        <w:pPrChange w:id="901" w:author="Galaxy" w:date="2019-02-14T09:27:00Z">
          <w:pPr>
            <w:pStyle w:val="Ttulo2"/>
          </w:pPr>
        </w:pPrChange>
      </w:pPr>
      <w:bookmarkStart w:id="902" w:name="_Toc1821959"/>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bookmarkEnd w:id="902"/>
    </w:p>
    <w:p w14:paraId="24E8BEF5"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903"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904"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p>
    <w:p w14:paraId="656FB238" w14:textId="4A1BE907" w:rsidR="00636A66" w:rsidRPr="00DA4ADA" w:rsidRDefault="00F97B07">
      <w:pPr>
        <w:pStyle w:val="Ttulo2"/>
        <w:spacing w:line="360" w:lineRule="auto"/>
        <w:rPr>
          <w:rFonts w:asciiTheme="minorHAnsi" w:hAnsiTheme="minorHAnsi" w:cs="Arial"/>
          <w:b w:val="0"/>
          <w:sz w:val="28"/>
          <w:szCs w:val="28"/>
        </w:rPr>
        <w:pPrChange w:id="905" w:author="Galaxy" w:date="2019-02-14T09:27:00Z">
          <w:pPr>
            <w:pStyle w:val="Ttulo2"/>
          </w:pPr>
        </w:pPrChange>
      </w:pPr>
      <w:bookmarkStart w:id="906" w:name="_Toc1821960"/>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bookmarkEnd w:id="906"/>
    </w:p>
    <w:p w14:paraId="09150CFA" w14:textId="77777777" w:rsidR="00636A66" w:rsidRPr="00DA4ADA" w:rsidRDefault="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rFonts w:cs="Arial"/>
        </w:rPr>
        <w:pPrChange w:id="907" w:author="Galaxy" w:date="2019-02-14T09: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pPr>
        <w:pStyle w:val="Textoindependiente"/>
        <w:spacing w:line="360" w:lineRule="auto"/>
        <w:jc w:val="left"/>
        <w:rPr>
          <w:rFonts w:asciiTheme="minorHAnsi" w:hAnsiTheme="minorHAnsi" w:cs="Arial"/>
          <w:sz w:val="28"/>
          <w:szCs w:val="28"/>
        </w:rPr>
        <w:pPrChange w:id="908" w:author="Galaxy" w:date="2019-02-14T09:27:00Z">
          <w:pPr>
            <w:pStyle w:val="Textoindependiente"/>
            <w:jc w:val="left"/>
          </w:pPr>
        </w:pPrChange>
      </w:pPr>
    </w:p>
    <w:p w14:paraId="0DC7A518" w14:textId="6D70AC31" w:rsidR="00636A66" w:rsidRPr="00DA4ADA" w:rsidRDefault="00636A66">
      <w:pPr>
        <w:pStyle w:val="Textoindependiente"/>
        <w:spacing w:line="360" w:lineRule="auto"/>
        <w:jc w:val="left"/>
        <w:outlineLvl w:val="0"/>
        <w:rPr>
          <w:rFonts w:asciiTheme="minorHAnsi" w:hAnsiTheme="minorHAnsi" w:cs="Arial"/>
          <w:b/>
          <w:sz w:val="28"/>
          <w:szCs w:val="28"/>
        </w:rPr>
        <w:pPrChange w:id="909" w:author="Galaxy" w:date="2019-02-14T09:27:00Z">
          <w:pPr>
            <w:pStyle w:val="Textoindependiente"/>
            <w:jc w:val="left"/>
            <w:outlineLvl w:val="0"/>
          </w:pPr>
        </w:pPrChange>
      </w:pPr>
      <w:r w:rsidRPr="00DA4ADA">
        <w:rPr>
          <w:rFonts w:asciiTheme="minorHAnsi" w:hAnsiTheme="minorHAnsi" w:cs="Arial"/>
          <w:sz w:val="28"/>
          <w:szCs w:val="28"/>
        </w:rPr>
        <w:br w:type="page"/>
      </w:r>
      <w:bookmarkStart w:id="910" w:name="_Toc1821961"/>
      <w:r w:rsidRPr="00DA4ADA">
        <w:rPr>
          <w:rFonts w:asciiTheme="minorHAnsi" w:hAnsiTheme="minorHAnsi" w:cs="Arial"/>
          <w:b/>
          <w:sz w:val="28"/>
          <w:szCs w:val="28"/>
        </w:rPr>
        <w:lastRenderedPageBreak/>
        <w:t>ANEXOS</w:t>
      </w:r>
      <w:bookmarkEnd w:id="910"/>
    </w:p>
    <w:p w14:paraId="3F155014" w14:textId="77777777" w:rsidR="00636A66" w:rsidRPr="00DA4ADA" w:rsidRDefault="00636A66">
      <w:pPr>
        <w:spacing w:line="360" w:lineRule="auto"/>
        <w:pPrChange w:id="911" w:author="Galaxy" w:date="2019-02-14T09:27:00Z">
          <w:pPr/>
        </w:pPrChange>
      </w:pPr>
    </w:p>
    <w:p w14:paraId="2FADD83F" w14:textId="77777777" w:rsidR="00636A66" w:rsidRPr="00DA4ADA" w:rsidRDefault="00636A66">
      <w:pPr>
        <w:spacing w:line="360" w:lineRule="auto"/>
        <w:pPrChange w:id="912" w:author="Galaxy" w:date="2019-02-14T09:27:00Z">
          <w:pPr/>
        </w:pPrChange>
      </w:pPr>
      <w:r w:rsidRPr="00DA4ADA">
        <w:t xml:space="preserve">Contiene los datos usados </w:t>
      </w:r>
      <w:r w:rsidR="00E731D3" w:rsidRPr="00DA4ADA">
        <w:t>en</w:t>
      </w:r>
      <w:r w:rsidRPr="00DA4ADA">
        <w:t xml:space="preserve"> el desarrollo del proyecto</w:t>
      </w:r>
      <w:r w:rsidR="00E731D3" w:rsidRPr="00DA4ADA">
        <w:t xml:space="preserve"> </w:t>
      </w:r>
      <w:r w:rsidRPr="00DA4ADA">
        <w:t xml:space="preserve">que </w:t>
      </w:r>
      <w:r w:rsidR="00E731D3" w:rsidRPr="00DA4ADA">
        <w:t>sirvieron</w:t>
      </w:r>
      <w:r w:rsidRPr="00DA4ADA">
        <w:t xml:space="preserve"> como referencia</w:t>
      </w:r>
      <w:r w:rsidR="00E731D3" w:rsidRPr="00DA4ADA">
        <w:t>, tales</w:t>
      </w:r>
      <w:r w:rsidRPr="00DA4ADA">
        <w:t xml:space="preserve"> como:</w:t>
      </w:r>
    </w:p>
    <w:p w14:paraId="3B4DBF94" w14:textId="77777777" w:rsidR="00636A66" w:rsidRPr="00DA4ADA" w:rsidRDefault="00E731D3">
      <w:pPr>
        <w:pStyle w:val="Prrafodelista"/>
        <w:numPr>
          <w:ilvl w:val="0"/>
          <w:numId w:val="10"/>
        </w:numPr>
        <w:spacing w:line="360" w:lineRule="auto"/>
        <w:pPrChange w:id="913" w:author="Galaxy" w:date="2019-02-14T09:27:00Z">
          <w:pPr>
            <w:pStyle w:val="Prrafodelista"/>
            <w:numPr>
              <w:numId w:val="10"/>
            </w:numPr>
            <w:ind w:hanging="360"/>
          </w:pPr>
        </w:pPrChange>
      </w:pPr>
      <w:r w:rsidRPr="00DA4ADA">
        <w:t>t</w:t>
      </w:r>
      <w:r w:rsidR="00636A66" w:rsidRPr="00DA4ADA">
        <w:t>ablas</w:t>
      </w:r>
      <w:r w:rsidRPr="00DA4ADA">
        <w:t>,</w:t>
      </w:r>
    </w:p>
    <w:p w14:paraId="30BB70AD" w14:textId="77777777" w:rsidR="00636A66" w:rsidRPr="00DA4ADA" w:rsidRDefault="00E731D3">
      <w:pPr>
        <w:pStyle w:val="Prrafodelista"/>
        <w:numPr>
          <w:ilvl w:val="0"/>
          <w:numId w:val="10"/>
        </w:numPr>
        <w:spacing w:line="360" w:lineRule="auto"/>
        <w:pPrChange w:id="914" w:author="Galaxy" w:date="2019-02-14T09:27:00Z">
          <w:pPr>
            <w:pStyle w:val="Prrafodelista"/>
            <w:numPr>
              <w:numId w:val="10"/>
            </w:numPr>
            <w:ind w:hanging="360"/>
          </w:pPr>
        </w:pPrChange>
      </w:pPr>
      <w:r w:rsidRPr="00DA4ADA">
        <w:t>g</w:t>
      </w:r>
      <w:r w:rsidR="00636A66" w:rsidRPr="00DA4ADA">
        <w:t>ráficas</w:t>
      </w:r>
      <w:r w:rsidRPr="00DA4ADA">
        <w:t>,</w:t>
      </w:r>
    </w:p>
    <w:p w14:paraId="21DE6382" w14:textId="77777777" w:rsidR="00636A66" w:rsidRPr="00DA4ADA" w:rsidRDefault="00E731D3">
      <w:pPr>
        <w:pStyle w:val="Prrafodelista"/>
        <w:numPr>
          <w:ilvl w:val="0"/>
          <w:numId w:val="10"/>
        </w:numPr>
        <w:spacing w:line="360" w:lineRule="auto"/>
        <w:pPrChange w:id="915" w:author="Galaxy" w:date="2019-02-14T09:27:00Z">
          <w:pPr>
            <w:pStyle w:val="Prrafodelista"/>
            <w:numPr>
              <w:numId w:val="10"/>
            </w:numPr>
            <w:ind w:hanging="360"/>
          </w:pPr>
        </w:pPrChange>
      </w:pPr>
      <w:r w:rsidRPr="00DA4ADA">
        <w:t>i</w:t>
      </w:r>
      <w:r w:rsidR="00636A66" w:rsidRPr="00DA4ADA">
        <w:t xml:space="preserve">mágenes </w:t>
      </w:r>
      <w:r w:rsidRPr="00DA4ADA">
        <w:t>que excedieron el tamaño permitido en los apartados anteriores, y los</w:t>
      </w:r>
    </w:p>
    <w:p w14:paraId="6B9C30B7" w14:textId="77777777" w:rsidR="00BE53EF" w:rsidRDefault="00E731D3">
      <w:pPr>
        <w:pStyle w:val="Prrafodelista"/>
        <w:numPr>
          <w:ilvl w:val="0"/>
          <w:numId w:val="10"/>
        </w:numPr>
        <w:spacing w:line="360" w:lineRule="auto"/>
        <w:rPr>
          <w:ins w:id="916" w:author="Galaxy" w:date="2019-02-04T21:56:00Z"/>
        </w:rPr>
        <w:pPrChange w:id="917" w:author="Galaxy" w:date="2019-02-14T09:27:00Z">
          <w:pPr>
            <w:pStyle w:val="Prrafodelista"/>
            <w:numPr>
              <w:numId w:val="10"/>
            </w:numPr>
            <w:ind w:hanging="360"/>
          </w:pPr>
        </w:pPrChange>
      </w:pPr>
      <w:r w:rsidRPr="00DA4ADA">
        <w:t>p</w:t>
      </w:r>
      <w:r w:rsidR="00636A66" w:rsidRPr="00DA4ADA">
        <w:t>lanos (</w:t>
      </w:r>
      <w:r w:rsidRPr="00DA4ADA">
        <w:t>deberán encontrarse doblados en</w:t>
      </w:r>
      <w:r w:rsidR="00636A66" w:rsidRPr="00DA4ADA">
        <w:t xml:space="preserve"> tamaño carta)</w:t>
      </w:r>
      <w:r w:rsidRPr="00DA4ADA">
        <w:t>.</w:t>
      </w:r>
    </w:p>
    <w:p w14:paraId="30DAD502" w14:textId="52242AF5" w:rsidR="009C1DD9" w:rsidRPr="009C1DD9" w:rsidRDefault="009C1DD9">
      <w:pPr>
        <w:pStyle w:val="Subttulo"/>
        <w:rPr>
          <w:ins w:id="918" w:author="Galaxy" w:date="2019-02-04T21:54:00Z"/>
          <w:rFonts w:eastAsia="Calibri"/>
          <w:rPrChange w:id="919" w:author="Galaxy" w:date="2019-02-04T21:59:00Z">
            <w:rPr>
              <w:ins w:id="920" w:author="Galaxy" w:date="2019-02-04T21:54:00Z"/>
            </w:rPr>
          </w:rPrChange>
        </w:rPr>
        <w:pPrChange w:id="921" w:author="Galaxy" w:date="2019-02-23T13:44:00Z">
          <w:pPr>
            <w:ind w:left="360"/>
          </w:pPr>
        </w:pPrChange>
      </w:pPr>
      <w:ins w:id="922" w:author="Galaxy" w:date="2019-02-04T21:56:00Z">
        <w:r w:rsidRPr="009C1DD9">
          <w:rPr>
            <w:rFonts w:eastAsia="Calibri"/>
            <w:rPrChange w:id="923" w:author="Galaxy" w:date="2019-02-04T21:59:00Z">
              <w:rPr/>
            </w:rPrChange>
          </w:rPr>
          <w:t xml:space="preserve">Diagrama relacional de </w:t>
        </w:r>
      </w:ins>
      <w:ins w:id="924" w:author="Galaxy" w:date="2019-02-04T21:59:00Z">
        <w:r>
          <w:rPr>
            <w:rFonts w:eastAsia="Calibri"/>
          </w:rPr>
          <w:t>Base de Datos</w:t>
        </w:r>
      </w:ins>
      <w:ins w:id="925" w:author="Galaxy" w:date="2019-02-04T21:56:00Z">
        <w:r w:rsidRPr="009C1DD9">
          <w:rPr>
            <w:rFonts w:eastAsia="Calibri"/>
            <w:rPrChange w:id="926" w:author="Galaxy" w:date="2019-02-04T21:59:00Z">
              <w:rPr/>
            </w:rPrChange>
          </w:rPr>
          <w:t xml:space="preserve"> </w:t>
        </w:r>
      </w:ins>
      <w:ins w:id="927" w:author="Galaxy" w:date="2019-02-23T13:42:00Z">
        <w:r w:rsidR="006301B9">
          <w:rPr>
            <w:rFonts w:eastAsia="Calibri"/>
          </w:rPr>
          <w:t xml:space="preserve">versión </w:t>
        </w:r>
      </w:ins>
      <w:ins w:id="928" w:author="Galaxy" w:date="2019-02-23T13:43:00Z">
        <w:r w:rsidR="006301B9">
          <w:rPr>
            <w:rFonts w:eastAsia="Calibri"/>
          </w:rPr>
          <w:t>preliminar</w:t>
        </w:r>
      </w:ins>
    </w:p>
    <w:p w14:paraId="6F639982" w14:textId="01804B6C" w:rsidR="009C1DD9" w:rsidRDefault="009C1DD9">
      <w:pPr>
        <w:spacing w:line="360" w:lineRule="auto"/>
        <w:jc w:val="center"/>
        <w:rPr>
          <w:ins w:id="929" w:author="Galaxy" w:date="2019-02-23T13:42:00Z"/>
        </w:rPr>
        <w:pPrChange w:id="930" w:author="Galaxy" w:date="2019-02-14T09:27:00Z">
          <w:pPr>
            <w:jc w:val="center"/>
          </w:pPr>
        </w:pPrChange>
      </w:pPr>
      <w:ins w:id="931" w:author="Galaxy" w:date="2019-02-04T21:58:00Z">
        <w:r>
          <w:rPr>
            <w:noProof/>
            <w:lang w:eastAsia="es-MX"/>
          </w:rPr>
          <w:drawing>
            <wp:inline distT="0" distB="0" distL="0" distR="0" wp14:anchorId="31DA157F" wp14:editId="7FD90712">
              <wp:extent cx="4324350" cy="3429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795" t="23888" r="20140" b="20269"/>
                      <a:stretch/>
                    </pic:blipFill>
                    <pic:spPr bwMode="auto">
                      <a:xfrm>
                        <a:off x="0" y="0"/>
                        <a:ext cx="4324350" cy="3429000"/>
                      </a:xfrm>
                      <a:prstGeom prst="rect">
                        <a:avLst/>
                      </a:prstGeom>
                      <a:ln>
                        <a:noFill/>
                      </a:ln>
                      <a:extLst>
                        <a:ext uri="{53640926-AAD7-44D8-BBD7-CCE9431645EC}">
                          <a14:shadowObscured xmlns:a14="http://schemas.microsoft.com/office/drawing/2010/main"/>
                        </a:ext>
                      </a:extLst>
                    </pic:spPr>
                  </pic:pic>
                </a:graphicData>
              </a:graphic>
            </wp:inline>
          </w:drawing>
        </w:r>
      </w:ins>
    </w:p>
    <w:p w14:paraId="49B3A3E3" w14:textId="77777777" w:rsidR="00A307F1" w:rsidRDefault="00A307F1" w:rsidP="006301B9">
      <w:pPr>
        <w:spacing w:line="360" w:lineRule="auto"/>
        <w:jc w:val="both"/>
        <w:rPr>
          <w:ins w:id="932" w:author="Galaxy" w:date="2019-02-23T13:43:00Z"/>
          <w:rFonts w:ascii="Arial" w:eastAsia="Calibri" w:hAnsi="Arial" w:cs="Arial"/>
          <w:sz w:val="24"/>
        </w:rPr>
      </w:pPr>
      <w:ins w:id="933" w:author="Galaxy" w:date="2019-02-23T13:43:00Z">
        <w:r>
          <w:rPr>
            <w:rFonts w:ascii="Arial" w:eastAsia="Calibri" w:hAnsi="Arial" w:cs="Arial"/>
            <w:sz w:val="24"/>
          </w:rPr>
          <w:br w:type="page"/>
        </w:r>
      </w:ins>
    </w:p>
    <w:p w14:paraId="780A376B" w14:textId="608E2F26" w:rsidR="006301B9" w:rsidRDefault="006301B9">
      <w:pPr>
        <w:pStyle w:val="Subttulo"/>
        <w:rPr>
          <w:ins w:id="934" w:author="Galaxy" w:date="2019-02-23T13:43:00Z"/>
          <w:rFonts w:eastAsia="Calibri"/>
        </w:rPr>
        <w:pPrChange w:id="935" w:author="Galaxy" w:date="2019-02-23T13:44:00Z">
          <w:pPr>
            <w:spacing w:line="360" w:lineRule="auto"/>
            <w:jc w:val="both"/>
          </w:pPr>
        </w:pPrChange>
      </w:pPr>
      <w:ins w:id="936" w:author="Galaxy" w:date="2019-02-23T13:43:00Z">
        <w:r>
          <w:rPr>
            <w:rFonts w:eastAsia="Calibri"/>
          </w:rPr>
          <w:lastRenderedPageBreak/>
          <w:t xml:space="preserve">Diagrama Entidad-Relación </w:t>
        </w:r>
      </w:ins>
    </w:p>
    <w:p w14:paraId="3AFCEEDF" w14:textId="77777777" w:rsidR="006301B9" w:rsidRDefault="006301B9" w:rsidP="006301B9">
      <w:pPr>
        <w:spacing w:line="360" w:lineRule="auto"/>
        <w:jc w:val="both"/>
        <w:rPr>
          <w:ins w:id="937" w:author="Galaxy" w:date="2019-02-23T13:43:00Z"/>
          <w:rFonts w:ascii="Arial" w:eastAsia="Calibri" w:hAnsi="Arial" w:cs="Arial"/>
          <w:sz w:val="24"/>
        </w:rPr>
      </w:pPr>
      <w:ins w:id="938" w:author="Galaxy" w:date="2019-02-23T13:43:00Z">
        <w:r>
          <w:rPr>
            <w:rFonts w:ascii="Arial" w:eastAsia="Calibri" w:hAnsi="Arial" w:cs="Arial"/>
            <w:noProof/>
            <w:sz w:val="24"/>
            <w:lang w:eastAsia="es-MX"/>
          </w:rPr>
          <w:drawing>
            <wp:inline distT="0" distB="0" distL="0" distR="0" wp14:anchorId="42997E97" wp14:editId="159A31DD">
              <wp:extent cx="5734050" cy="2647950"/>
              <wp:effectExtent l="0" t="0" r="0" b="0"/>
              <wp:docPr id="12" name="Imagen 12"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DDiagram1"/>
                      <pic:cNvPicPr>
                        <a:picLocks noChangeAspect="1" noChangeArrowheads="1"/>
                      </pic:cNvPicPr>
                    </pic:nvPicPr>
                    <pic:blipFill>
                      <a:blip r:embed="rId24">
                        <a:lum bright="20000"/>
                        <a:extLst>
                          <a:ext uri="{28A0092B-C50C-407E-A947-70E740481C1C}">
                            <a14:useLocalDpi xmlns:a14="http://schemas.microsoft.com/office/drawing/2010/main" val="0"/>
                          </a:ext>
                        </a:extLst>
                      </a:blip>
                      <a:srcRect/>
                      <a:stretch>
                        <a:fillRect/>
                      </a:stretch>
                    </pic:blipFill>
                    <pic:spPr bwMode="auto">
                      <a:xfrm>
                        <a:off x="0" y="0"/>
                        <a:ext cx="5734050" cy="2647950"/>
                      </a:xfrm>
                      <a:prstGeom prst="rect">
                        <a:avLst/>
                      </a:prstGeom>
                      <a:noFill/>
                      <a:ln>
                        <a:noFill/>
                      </a:ln>
                    </pic:spPr>
                  </pic:pic>
                </a:graphicData>
              </a:graphic>
            </wp:inline>
          </w:drawing>
        </w:r>
      </w:ins>
    </w:p>
    <w:p w14:paraId="1464A32D" w14:textId="76176F77" w:rsidR="006301B9" w:rsidRDefault="00A307F1">
      <w:pPr>
        <w:pStyle w:val="Subttulo"/>
        <w:rPr>
          <w:ins w:id="939" w:author="Galaxy" w:date="2019-02-23T13:43:00Z"/>
          <w:rFonts w:eastAsia="Calibri"/>
        </w:rPr>
        <w:pPrChange w:id="940" w:author="Galaxy" w:date="2019-02-23T13:44:00Z">
          <w:pPr>
            <w:spacing w:line="360" w:lineRule="auto"/>
            <w:jc w:val="both"/>
          </w:pPr>
        </w:pPrChange>
      </w:pPr>
      <w:ins w:id="941" w:author="Galaxy" w:date="2019-02-23T13:43:00Z">
        <w:r>
          <w:rPr>
            <w:rFonts w:eastAsia="Calibri"/>
          </w:rPr>
          <w:t>Diagrama de clases</w:t>
        </w:r>
      </w:ins>
    </w:p>
    <w:p w14:paraId="73D4B7BB" w14:textId="77777777" w:rsidR="006301B9" w:rsidRPr="009D7C3D" w:rsidRDefault="006301B9" w:rsidP="006301B9">
      <w:pPr>
        <w:spacing w:line="360" w:lineRule="auto"/>
        <w:jc w:val="both"/>
        <w:rPr>
          <w:ins w:id="942" w:author="Galaxy" w:date="2019-02-23T13:43:00Z"/>
          <w:rFonts w:ascii="Arial" w:hAnsi="Arial"/>
          <w:sz w:val="24"/>
        </w:rPr>
      </w:pPr>
      <w:ins w:id="943" w:author="Galaxy" w:date="2019-02-23T13:43:00Z">
        <w:r>
          <w:rPr>
            <w:rFonts w:ascii="Arial" w:eastAsia="Calibri" w:hAnsi="Arial" w:cs="Arial"/>
            <w:noProof/>
            <w:sz w:val="24"/>
            <w:lang w:eastAsia="es-MX"/>
          </w:rPr>
          <w:drawing>
            <wp:inline distT="0" distB="0" distL="0" distR="0" wp14:anchorId="577797F1" wp14:editId="220CDC48">
              <wp:extent cx="5753100" cy="3562350"/>
              <wp:effectExtent l="0" t="0" r="0" b="0"/>
              <wp:docPr id="14" name="Imagen 14" descr="C:\Users\Diamond\AppData\Local\Microsoft\Windows\INetCache\Content.Word\DiagramaDe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mond\AppData\Local\Microsoft\Windows\INetCache\Content.Word\DiagramaDeClases.png"/>
                      <pic:cNvPicPr>
                        <a:picLocks noChangeAspect="1" noChangeArrowheads="1"/>
                      </pic:cNvPicPr>
                    </pic:nvPicPr>
                    <pic:blipFill>
                      <a:blip r:embed="rId25">
                        <a:lum bright="20000"/>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ins>
    </w:p>
    <w:p w14:paraId="7427106E" w14:textId="77777777" w:rsidR="006301B9" w:rsidRPr="00DA4ADA" w:rsidRDefault="006301B9">
      <w:pPr>
        <w:spacing w:line="360" w:lineRule="auto"/>
        <w:pPrChange w:id="944" w:author="Galaxy" w:date="2019-02-23T13:43:00Z">
          <w:pPr>
            <w:jc w:val="center"/>
          </w:pPr>
        </w:pPrChange>
      </w:pPr>
    </w:p>
    <w:p w14:paraId="6205C90D" w14:textId="77777777" w:rsidR="004D761D" w:rsidRPr="00DA4ADA" w:rsidRDefault="00636A66">
      <w:pPr>
        <w:spacing w:line="360" w:lineRule="auto"/>
        <w:pPrChange w:id="945" w:author="Galaxy" w:date="2019-02-14T09:27:00Z">
          <w:pPr/>
        </w:pPrChange>
      </w:pPr>
      <w:r w:rsidRPr="00DA4ADA">
        <w:br w:type="page"/>
      </w:r>
    </w:p>
    <w:p w14:paraId="12FED935" w14:textId="77777777" w:rsidR="00636A66" w:rsidRPr="00DA4ADA" w:rsidRDefault="00636A66">
      <w:pPr>
        <w:pStyle w:val="Textoindependiente"/>
        <w:tabs>
          <w:tab w:val="left" w:pos="7371"/>
        </w:tabs>
        <w:spacing w:line="360" w:lineRule="auto"/>
        <w:jc w:val="left"/>
        <w:outlineLvl w:val="0"/>
        <w:rPr>
          <w:rFonts w:asciiTheme="minorHAnsi" w:hAnsiTheme="minorHAnsi" w:cs="Arial"/>
          <w:b/>
          <w:sz w:val="28"/>
          <w:szCs w:val="28"/>
        </w:rPr>
        <w:pPrChange w:id="946" w:author="Galaxy" w:date="2019-02-14T09:27:00Z">
          <w:pPr>
            <w:pStyle w:val="Textoindependiente"/>
            <w:tabs>
              <w:tab w:val="left" w:pos="7371"/>
            </w:tabs>
            <w:jc w:val="left"/>
            <w:outlineLvl w:val="0"/>
          </w:pPr>
        </w:pPrChange>
      </w:pPr>
      <w:bookmarkStart w:id="947" w:name="_Toc1821962"/>
      <w:r w:rsidRPr="00DA4ADA">
        <w:rPr>
          <w:rFonts w:asciiTheme="minorHAnsi" w:hAnsiTheme="minorHAnsi" w:cs="Arial"/>
          <w:b/>
          <w:sz w:val="28"/>
          <w:szCs w:val="28"/>
          <w:highlight w:val="yellow"/>
        </w:rPr>
        <w:lastRenderedPageBreak/>
        <w:t>BIBLIOGRAFÍA</w:t>
      </w:r>
      <w:bookmarkEnd w:id="947"/>
    </w:p>
    <w:p w14:paraId="55DF85CB" w14:textId="77777777" w:rsidR="004D761D" w:rsidRDefault="004D761D">
      <w:pPr>
        <w:pStyle w:val="Textoindependiente"/>
        <w:tabs>
          <w:tab w:val="left" w:pos="7371"/>
        </w:tabs>
        <w:spacing w:line="360" w:lineRule="auto"/>
        <w:jc w:val="left"/>
        <w:outlineLvl w:val="0"/>
        <w:rPr>
          <w:rFonts w:asciiTheme="minorHAnsi" w:hAnsiTheme="minorHAnsi" w:cs="Arial"/>
          <w:b/>
          <w:sz w:val="28"/>
          <w:szCs w:val="28"/>
        </w:rPr>
        <w:pPrChange w:id="948" w:author="Galaxy" w:date="2019-02-14T09:27:00Z">
          <w:pPr>
            <w:pStyle w:val="Textoindependiente"/>
            <w:tabs>
              <w:tab w:val="left" w:pos="7371"/>
            </w:tabs>
            <w:jc w:val="left"/>
            <w:outlineLvl w:val="0"/>
          </w:pPr>
        </w:pPrChange>
      </w:pPr>
    </w:p>
    <w:p w14:paraId="3126E88D" w14:textId="0E8C5319" w:rsidR="00CC5F57" w:rsidRDefault="00774720">
      <w:pPr>
        <w:spacing w:line="360" w:lineRule="auto"/>
        <w:rPr>
          <w:b/>
          <w:rPrChange w:id="949" w:author="Galaxy" w:date="2019-01-25T20:58:00Z">
            <w:rPr>
              <w:rFonts w:cs="Arial"/>
              <w:b/>
              <w:sz w:val="28"/>
              <w:szCs w:val="28"/>
            </w:rPr>
          </w:rPrChange>
        </w:rPr>
        <w:pPrChange w:id="950" w:author="Galaxy" w:date="2019-02-14T09:27:00Z">
          <w:pPr/>
        </w:pPrChange>
      </w:pPr>
      <w:sdt>
        <w:sdtPr>
          <w:rPr>
            <w:b/>
          </w:rPr>
          <w:id w:val="-1588764261"/>
          <w:citation/>
        </w:sdtPr>
        <w:sdtEndPr/>
        <w:sdtContent>
          <w:r w:rsidR="00CC5F57">
            <w:rPr>
              <w:b/>
              <w:rPrChange w:id="951" w:author="Galaxy" w:date="2019-01-25T20:58:00Z">
                <w:rPr>
                  <w:rFonts w:ascii="Times New Roman" w:eastAsia="Times New Roman" w:hAnsi="Times New Roman" w:cs="Arial"/>
                  <w:b/>
                  <w:sz w:val="28"/>
                  <w:szCs w:val="28"/>
                  <w:lang w:val="es-ES" w:eastAsia="es-ES"/>
                </w:rPr>
              </w:rPrChange>
            </w:rPr>
            <w:fldChar w:fldCharType="begin"/>
          </w:r>
          <w:r w:rsidR="00CC5F57">
            <w:rPr>
              <w:b/>
              <w:rPrChange w:id="952" w:author="Galaxy" w:date="2019-01-25T20:58:00Z">
                <w:rPr>
                  <w:rFonts w:ascii="Times New Roman" w:eastAsia="Times New Roman" w:hAnsi="Times New Roman" w:cs="Arial"/>
                  <w:b/>
                  <w:sz w:val="28"/>
                  <w:szCs w:val="28"/>
                  <w:lang w:val="es-ES" w:eastAsia="es-ES"/>
                </w:rPr>
              </w:rPrChange>
            </w:rPr>
            <w:instrText xml:space="preserve"> CITATION Nat11 \l 2058 </w:instrText>
          </w:r>
          <w:r w:rsidR="00CC5F57">
            <w:rPr>
              <w:b/>
              <w:rPrChange w:id="953" w:author="Galaxy" w:date="2019-01-25T20:58:00Z">
                <w:rPr>
                  <w:rFonts w:ascii="Times New Roman" w:eastAsia="Times New Roman" w:hAnsi="Times New Roman" w:cs="Arial"/>
                  <w:b/>
                  <w:sz w:val="28"/>
                  <w:szCs w:val="28"/>
                  <w:lang w:val="es-ES" w:eastAsia="es-ES"/>
                </w:rPr>
              </w:rPrChange>
            </w:rPr>
            <w:fldChar w:fldCharType="separate"/>
          </w:r>
          <w:r w:rsidR="00CC5F57" w:rsidRPr="00CC5F57">
            <w:rPr>
              <w:rPrChange w:id="954" w:author="Galaxy" w:date="2019-01-25T20:58:00Z">
                <w:rPr>
                  <w:rFonts w:ascii="Times New Roman" w:eastAsia="Times New Roman" w:hAnsi="Times New Roman" w:cs="Arial"/>
                  <w:noProof/>
                  <w:sz w:val="28"/>
                  <w:szCs w:val="28"/>
                  <w:lang w:val="es-ES" w:eastAsia="es-ES"/>
                </w:rPr>
              </w:rPrChange>
            </w:rPr>
            <w:t>(National Geographic en Español, 2011)</w:t>
          </w:r>
          <w:r w:rsidR="00CC5F57">
            <w:rPr>
              <w:b/>
              <w:rPrChange w:id="955" w:author="Galaxy" w:date="2019-01-25T20:58:00Z">
                <w:rPr>
                  <w:rFonts w:ascii="Times New Roman" w:eastAsia="Times New Roman" w:hAnsi="Times New Roman" w:cs="Arial"/>
                  <w:b/>
                  <w:sz w:val="28"/>
                  <w:szCs w:val="28"/>
                  <w:lang w:val="es-ES" w:eastAsia="es-ES"/>
                </w:rPr>
              </w:rPrChange>
            </w:rPr>
            <w:fldChar w:fldCharType="end"/>
          </w:r>
        </w:sdtContent>
      </w:sdt>
    </w:p>
    <w:p w14:paraId="75764D01" w14:textId="021F981E" w:rsidR="00CC5F57" w:rsidRDefault="00774720">
      <w:pPr>
        <w:spacing w:line="360" w:lineRule="auto"/>
        <w:rPr>
          <w:b/>
          <w:rPrChange w:id="956" w:author="Galaxy" w:date="2019-01-25T20:58:00Z">
            <w:rPr>
              <w:rFonts w:cs="Arial"/>
              <w:b/>
              <w:sz w:val="28"/>
              <w:szCs w:val="28"/>
            </w:rPr>
          </w:rPrChange>
        </w:rPr>
        <w:pPrChange w:id="957" w:author="Galaxy" w:date="2019-02-14T09:27:00Z">
          <w:pPr/>
        </w:pPrChange>
      </w:pPr>
      <w:sdt>
        <w:sdtPr>
          <w:rPr>
            <w:b/>
          </w:rPr>
          <w:id w:val="2063602241"/>
          <w:citation/>
        </w:sdtPr>
        <w:sdtEndPr/>
        <w:sdtContent>
          <w:r w:rsidR="00CC5F57">
            <w:rPr>
              <w:b/>
              <w:rPrChange w:id="958" w:author="Galaxy" w:date="2019-01-25T20:58:00Z">
                <w:rPr>
                  <w:rFonts w:ascii="Times New Roman" w:eastAsia="Times New Roman" w:hAnsi="Times New Roman" w:cs="Arial"/>
                  <w:b/>
                  <w:sz w:val="28"/>
                  <w:szCs w:val="28"/>
                  <w:lang w:val="es-ES" w:eastAsia="es-ES"/>
                </w:rPr>
              </w:rPrChange>
            </w:rPr>
            <w:fldChar w:fldCharType="begin"/>
          </w:r>
          <w:r w:rsidR="00CC5F57">
            <w:rPr>
              <w:b/>
              <w:rPrChange w:id="959" w:author="Galaxy" w:date="2019-01-25T20:58:00Z">
                <w:rPr>
                  <w:rFonts w:ascii="Times New Roman" w:eastAsia="Times New Roman" w:hAnsi="Times New Roman" w:cs="Arial"/>
                  <w:b/>
                  <w:sz w:val="28"/>
                  <w:szCs w:val="28"/>
                  <w:lang w:val="es-ES" w:eastAsia="es-ES"/>
                </w:rPr>
              </w:rPrChange>
            </w:rPr>
            <w:instrText xml:space="preserve"> CITATION PEM14 \l 2058 </w:instrText>
          </w:r>
          <w:r w:rsidR="00CC5F57">
            <w:rPr>
              <w:b/>
              <w:rPrChange w:id="960" w:author="Galaxy" w:date="2019-01-25T20:58:00Z">
                <w:rPr>
                  <w:rFonts w:ascii="Times New Roman" w:eastAsia="Times New Roman" w:hAnsi="Times New Roman" w:cs="Arial"/>
                  <w:b/>
                  <w:sz w:val="28"/>
                  <w:szCs w:val="28"/>
                  <w:lang w:val="es-ES" w:eastAsia="es-ES"/>
                </w:rPr>
              </w:rPrChange>
            </w:rPr>
            <w:fldChar w:fldCharType="separate"/>
          </w:r>
          <w:r w:rsidR="00CC5F57" w:rsidRPr="00CC5F57">
            <w:rPr>
              <w:rPrChange w:id="961" w:author="Galaxy" w:date="2019-01-25T20:58:00Z">
                <w:rPr>
                  <w:rFonts w:ascii="Times New Roman" w:eastAsia="Times New Roman" w:hAnsi="Times New Roman" w:cs="Arial"/>
                  <w:noProof/>
                  <w:sz w:val="28"/>
                  <w:szCs w:val="28"/>
                  <w:lang w:val="es-ES" w:eastAsia="es-ES"/>
                </w:rPr>
              </w:rPrChange>
            </w:rPr>
            <w:t>(PEMEX, 2012)</w:t>
          </w:r>
          <w:r w:rsidR="00CC5F57">
            <w:rPr>
              <w:b/>
              <w:rPrChange w:id="962" w:author="Galaxy" w:date="2019-01-25T20:58:00Z">
                <w:rPr>
                  <w:rFonts w:ascii="Times New Roman" w:eastAsia="Times New Roman" w:hAnsi="Times New Roman" w:cs="Arial"/>
                  <w:b/>
                  <w:sz w:val="28"/>
                  <w:szCs w:val="28"/>
                  <w:lang w:val="es-ES" w:eastAsia="es-ES"/>
                </w:rPr>
              </w:rPrChange>
            </w:rPr>
            <w:fldChar w:fldCharType="end"/>
          </w:r>
        </w:sdtContent>
      </w:sdt>
    </w:p>
    <w:p w14:paraId="1E743587" w14:textId="77777777" w:rsidR="00CC5F57" w:rsidRPr="00DA4ADA" w:rsidRDefault="00CC5F57">
      <w:pPr>
        <w:spacing w:line="360" w:lineRule="auto"/>
        <w:rPr>
          <w:b/>
          <w:rPrChange w:id="963" w:author="Galaxy" w:date="2019-01-25T20:58:00Z">
            <w:rPr>
              <w:rFonts w:cs="Arial"/>
              <w:b/>
              <w:sz w:val="28"/>
              <w:szCs w:val="28"/>
            </w:rPr>
          </w:rPrChange>
        </w:rPr>
        <w:pPrChange w:id="964" w:author="Galaxy" w:date="2019-02-14T09:27:00Z">
          <w:pPr/>
        </w:pPrChange>
      </w:pPr>
    </w:p>
    <w:p w14:paraId="7B1C97C8" w14:textId="77777777" w:rsidR="00F0258D" w:rsidRPr="00DA4ADA" w:rsidRDefault="00F0258D">
      <w:pPr>
        <w:spacing w:line="360" w:lineRule="auto"/>
        <w:rPr>
          <w:rFonts w:cs="Arial"/>
        </w:rPr>
        <w:pPrChange w:id="965" w:author="Galaxy" w:date="2019-02-14T09:27:00Z">
          <w:pPr/>
        </w:pPrChange>
      </w:pPr>
      <w:r w:rsidRPr="00143BE6">
        <w:t>Se recomienda usar el formato APA para citar las referencias del reporte.</w:t>
      </w:r>
    </w:p>
    <w:p w14:paraId="12F7C819" w14:textId="77777777" w:rsidR="00E15520" w:rsidRPr="00143BE6" w:rsidRDefault="00E15520">
      <w:pPr>
        <w:spacing w:line="360" w:lineRule="auto"/>
        <w:rPr>
          <w:b/>
        </w:rPr>
        <w:pPrChange w:id="966" w:author="Galaxy" w:date="2019-02-14T09:27:00Z">
          <w:pPr/>
        </w:pPrChange>
      </w:pPr>
    </w:p>
    <w:p w14:paraId="46C4250C" w14:textId="77777777" w:rsidR="00F0258D" w:rsidRPr="00DA4ADA" w:rsidRDefault="00F0258D">
      <w:pPr>
        <w:spacing w:line="360" w:lineRule="auto"/>
        <w:rPr>
          <w:rFonts w:cs="Arial"/>
        </w:rPr>
        <w:pPrChange w:id="967" w:author="Galaxy" w:date="2019-02-14T09:27:00Z">
          <w:pPr/>
        </w:pPrChange>
      </w:pPr>
      <w:r w:rsidRPr="00143BE6">
        <w:t>Primeramente</w:t>
      </w:r>
      <w:r w:rsidR="00E15520" w:rsidRPr="00DA4ADA">
        <w:rPr>
          <w:rFonts w:cs="Arial"/>
        </w:rPr>
        <w:t>,</w:t>
      </w:r>
      <w:r w:rsidRPr="00DA4ADA">
        <w:rPr>
          <w:rFonts w:cs="Arial"/>
        </w:rPr>
        <w:t xml:space="preserve"> se colocará la</w:t>
      </w:r>
      <w:r w:rsidR="00E15520" w:rsidRPr="00DA4ADA">
        <w:rPr>
          <w:rFonts w:cs="Arial"/>
        </w:rPr>
        <w:t>s</w:t>
      </w:r>
      <w:r w:rsidRPr="00DA4ADA">
        <w:rPr>
          <w:rFonts w:cs="Arial"/>
        </w:rPr>
        <w:t xml:space="preserve"> ficha</w:t>
      </w:r>
      <w:r w:rsidR="00E15520" w:rsidRPr="00DA4ADA">
        <w:rPr>
          <w:rFonts w:cs="Arial"/>
        </w:rPr>
        <w:t>s</w:t>
      </w:r>
      <w:r w:rsidRPr="00DA4ADA">
        <w:rPr>
          <w:rFonts w:cs="Arial"/>
        </w:rPr>
        <w:t xml:space="preserve"> </w:t>
      </w:r>
      <w:r w:rsidR="00E15520" w:rsidRPr="00DA4ADA">
        <w:rPr>
          <w:rFonts w:cs="Arial"/>
        </w:rPr>
        <w:t>bibliográficas de los libros consultados:</w:t>
      </w:r>
    </w:p>
    <w:p w14:paraId="6DCE1F83" w14:textId="177F7FD2" w:rsidR="00F0258D" w:rsidRPr="00DA4ADA" w:rsidRDefault="00F0258D">
      <w:pPr>
        <w:spacing w:line="360" w:lineRule="auto"/>
        <w:rPr>
          <w:rFonts w:cs="Arial"/>
        </w:rPr>
        <w:pPrChange w:id="968" w:author="Galaxy" w:date="2019-02-14T09:27:00Z">
          <w:pPr/>
        </w:pPrChange>
      </w:pPr>
      <w:r w:rsidRPr="00143BE6">
        <w:t>Apellido o apellidos, nombre o nombres</w:t>
      </w:r>
      <w:r w:rsidR="00E15520" w:rsidRPr="00DA4ADA">
        <w:rPr>
          <w:rFonts w:cs="Arial"/>
        </w:rPr>
        <w:t xml:space="preserve"> del autor</w:t>
      </w:r>
      <w:r w:rsidRPr="00DA4ADA">
        <w:rPr>
          <w:rFonts w:cs="Arial"/>
        </w:rPr>
        <w:t>. (</w:t>
      </w:r>
      <w:r w:rsidR="00C644E3" w:rsidRPr="00DA4ADA">
        <w:rPr>
          <w:rFonts w:cs="Arial"/>
        </w:rPr>
        <w:t>Año</w:t>
      </w:r>
      <w:r w:rsidRPr="00DA4ADA">
        <w:rPr>
          <w:rFonts w:cs="Arial"/>
        </w:rPr>
        <w:t xml:space="preserve">) </w:t>
      </w:r>
      <w:r w:rsidRPr="00DA4ADA">
        <w:rPr>
          <w:rFonts w:cs="Arial"/>
          <w:b/>
        </w:rPr>
        <w:t>Título de la obra</w:t>
      </w:r>
      <w:r w:rsidRPr="00DA4ADA">
        <w:rPr>
          <w:rFonts w:cs="Arial"/>
        </w:rPr>
        <w:t>. País. Editorial.</w:t>
      </w:r>
    </w:p>
    <w:p w14:paraId="179BE2D9" w14:textId="77777777" w:rsidR="00F0258D" w:rsidRPr="00143BE6" w:rsidRDefault="00F0258D">
      <w:pPr>
        <w:spacing w:line="360" w:lineRule="auto"/>
        <w:rPr>
          <w:b/>
        </w:rPr>
        <w:pPrChange w:id="969" w:author="Galaxy" w:date="2019-02-14T09:27:00Z">
          <w:pPr/>
        </w:pPrChange>
      </w:pPr>
    </w:p>
    <w:p w14:paraId="525A54DB" w14:textId="77777777" w:rsidR="00E15520" w:rsidRPr="00DA4ADA" w:rsidRDefault="00F0258D">
      <w:pPr>
        <w:spacing w:line="360" w:lineRule="auto"/>
        <w:rPr>
          <w:rFonts w:cs="Arial"/>
        </w:rPr>
        <w:pPrChange w:id="970" w:author="Galaxy" w:date="2019-02-14T09:27:00Z">
          <w:pPr/>
        </w:pPrChange>
      </w:pPr>
      <w:r w:rsidRPr="00143BE6">
        <w:t>Ejemplo</w:t>
      </w:r>
      <w:r w:rsidR="00E15520" w:rsidRPr="00DA4ADA">
        <w:rPr>
          <w:rFonts w:cs="Arial"/>
        </w:rPr>
        <w:t>s</w:t>
      </w:r>
    </w:p>
    <w:p w14:paraId="6E762DF9" w14:textId="77777777" w:rsidR="00F0258D" w:rsidRPr="00DA4ADA" w:rsidRDefault="00E15520">
      <w:pPr>
        <w:spacing w:line="360" w:lineRule="auto"/>
        <w:rPr>
          <w:rFonts w:cs="Arial"/>
        </w:rPr>
        <w:pPrChange w:id="971" w:author="Galaxy" w:date="2019-02-14T09:27:00Z">
          <w:pPr/>
        </w:pPrChange>
      </w:pPr>
      <w:r w:rsidRPr="00143BE6">
        <w:t>U</w:t>
      </w:r>
      <w:r w:rsidR="00F0258D" w:rsidRPr="00DA4ADA">
        <w:rPr>
          <w:rFonts w:cs="Arial"/>
        </w:rPr>
        <w:t xml:space="preserve">n </w:t>
      </w:r>
      <w:r w:rsidRPr="00DA4ADA">
        <w:rPr>
          <w:rFonts w:cs="Arial"/>
        </w:rPr>
        <w:t>autor:</w:t>
      </w:r>
    </w:p>
    <w:p w14:paraId="46CE902F" w14:textId="77777777" w:rsidR="00F0258D" w:rsidRPr="00DA4ADA" w:rsidRDefault="00E15520">
      <w:pPr>
        <w:spacing w:line="360" w:lineRule="auto"/>
        <w:rPr>
          <w:rFonts w:cs="Arial"/>
        </w:rPr>
        <w:pPrChange w:id="972" w:author="Galaxy" w:date="2019-02-14T09:27:00Z">
          <w:pPr/>
        </w:pPrChange>
      </w:pPr>
      <w:r w:rsidRPr="00143BE6">
        <w:t>Lara Flores, Elí</w:t>
      </w:r>
      <w:r w:rsidR="00F0258D" w:rsidRPr="00DA4ADA">
        <w:rPr>
          <w:rFonts w:cs="Arial"/>
        </w:rPr>
        <w:t>as</w:t>
      </w:r>
      <w:r w:rsidRPr="00DA4ADA">
        <w:rPr>
          <w:rFonts w:cs="Arial"/>
        </w:rPr>
        <w:t>.</w:t>
      </w:r>
      <w:r w:rsidR="00F0258D" w:rsidRPr="00DA4ADA">
        <w:rPr>
          <w:rFonts w:cs="Arial"/>
        </w:rPr>
        <w:t xml:space="preserve"> (2005) </w:t>
      </w:r>
      <w:r w:rsidR="00F0258D" w:rsidRPr="00DA4ADA">
        <w:rPr>
          <w:rFonts w:cs="Arial"/>
          <w:b/>
        </w:rPr>
        <w:t>Primer Curso de Contabilidad</w:t>
      </w:r>
      <w:r w:rsidR="00F0258D" w:rsidRPr="00DA4ADA">
        <w:rPr>
          <w:rFonts w:cs="Arial"/>
        </w:rPr>
        <w:t>. México. Trillas.</w:t>
      </w:r>
    </w:p>
    <w:p w14:paraId="7D7E361C" w14:textId="77777777" w:rsidR="00F0258D" w:rsidRPr="00143BE6" w:rsidRDefault="00F0258D">
      <w:pPr>
        <w:spacing w:line="360" w:lineRule="auto"/>
        <w:pPrChange w:id="973" w:author="Galaxy" w:date="2019-02-14T09:27:00Z">
          <w:pPr/>
        </w:pPrChange>
      </w:pPr>
    </w:p>
    <w:p w14:paraId="6DEEC49C" w14:textId="77777777" w:rsidR="00F0258D" w:rsidRPr="00DA4ADA" w:rsidRDefault="00E15520">
      <w:pPr>
        <w:spacing w:line="360" w:lineRule="auto"/>
        <w:rPr>
          <w:rFonts w:cs="Arial"/>
        </w:rPr>
        <w:pPrChange w:id="974" w:author="Galaxy" w:date="2019-02-14T09:27:00Z">
          <w:pPr/>
        </w:pPrChange>
      </w:pPr>
      <w:r w:rsidRPr="00143BE6">
        <w:t>D</w:t>
      </w:r>
      <w:r w:rsidR="00F0258D" w:rsidRPr="00DA4ADA">
        <w:rPr>
          <w:rFonts w:cs="Arial"/>
        </w:rPr>
        <w:t>os autores o más</w:t>
      </w:r>
      <w:r w:rsidRPr="00DA4ADA">
        <w:rPr>
          <w:rFonts w:cs="Arial"/>
        </w:rPr>
        <w:t xml:space="preserve"> autores:</w:t>
      </w:r>
    </w:p>
    <w:p w14:paraId="7BF978FF" w14:textId="77777777" w:rsidR="00F0258D" w:rsidRPr="00DA4ADA" w:rsidRDefault="00F0258D">
      <w:pPr>
        <w:pStyle w:val="Textoindependiente"/>
        <w:spacing w:line="360" w:lineRule="auto"/>
        <w:ind w:left="360"/>
        <w:rPr>
          <w:rFonts w:asciiTheme="minorHAnsi" w:hAnsiTheme="minorHAnsi" w:cs="Arial"/>
          <w:sz w:val="22"/>
          <w:szCs w:val="22"/>
        </w:rPr>
        <w:pPrChange w:id="975" w:author="Galaxy" w:date="2019-02-14T09:27:00Z">
          <w:pPr>
            <w:pStyle w:val="Textoindependiente"/>
            <w:ind w:left="360"/>
          </w:pPr>
        </w:pPrChange>
      </w:pPr>
      <w:r w:rsidRPr="00DA4ADA">
        <w:rPr>
          <w:rFonts w:asciiTheme="minorHAnsi" w:hAnsiTheme="minorHAnsi" w:cs="Arial"/>
          <w:sz w:val="22"/>
          <w:szCs w:val="22"/>
        </w:rPr>
        <w:t xml:space="preserve">Méndez, Alejandro; Roberto Juárez, (2002) </w:t>
      </w:r>
      <w:r w:rsidRPr="00DA4ADA">
        <w:rPr>
          <w:rFonts w:asciiTheme="minorHAnsi" w:hAnsiTheme="minorHAnsi" w:cs="Arial"/>
          <w:b/>
          <w:sz w:val="22"/>
          <w:szCs w:val="22"/>
        </w:rPr>
        <w:t>Investigación de Operaciones.</w:t>
      </w:r>
      <w:r w:rsidRPr="00DA4ADA">
        <w:rPr>
          <w:rFonts w:asciiTheme="minorHAnsi" w:hAnsiTheme="minorHAnsi" w:cs="Arial"/>
          <w:sz w:val="22"/>
          <w:szCs w:val="22"/>
        </w:rPr>
        <w:t xml:space="preserve"> México. Mc Graw Hill. </w:t>
      </w:r>
    </w:p>
    <w:p w14:paraId="2CA3D73C" w14:textId="77777777" w:rsidR="00F0258D" w:rsidRPr="00DA4ADA" w:rsidRDefault="00F0258D">
      <w:pPr>
        <w:pStyle w:val="Textoindependiente"/>
        <w:spacing w:line="360" w:lineRule="auto"/>
        <w:ind w:left="360"/>
        <w:rPr>
          <w:rFonts w:asciiTheme="minorHAnsi" w:hAnsiTheme="minorHAnsi" w:cs="Arial"/>
          <w:sz w:val="22"/>
          <w:szCs w:val="22"/>
        </w:rPr>
        <w:pPrChange w:id="976" w:author="Galaxy" w:date="2019-02-14T09:27:00Z">
          <w:pPr>
            <w:pStyle w:val="Textoindependiente"/>
            <w:ind w:left="360"/>
          </w:pPr>
        </w:pPrChange>
      </w:pPr>
    </w:p>
    <w:p w14:paraId="2484D15F" w14:textId="77777777" w:rsidR="00F0258D" w:rsidRPr="00DA4ADA" w:rsidRDefault="00E15520">
      <w:pPr>
        <w:pStyle w:val="Textoindependiente"/>
        <w:spacing w:line="360" w:lineRule="auto"/>
        <w:rPr>
          <w:rFonts w:asciiTheme="minorHAnsi" w:hAnsiTheme="minorHAnsi" w:cs="Arial"/>
          <w:sz w:val="22"/>
          <w:szCs w:val="22"/>
        </w:rPr>
        <w:pPrChange w:id="977" w:author="Galaxy" w:date="2019-02-14T09:27:00Z">
          <w:pPr>
            <w:pStyle w:val="Textoindependiente"/>
          </w:pPr>
        </w:pPrChange>
      </w:pPr>
      <w:r w:rsidRPr="00DA4ADA">
        <w:rPr>
          <w:rFonts w:asciiTheme="minorHAnsi" w:hAnsiTheme="minorHAnsi" w:cs="Arial"/>
          <w:sz w:val="22"/>
          <w:szCs w:val="22"/>
        </w:rPr>
        <w:t>Posteriormente,</w:t>
      </w:r>
      <w:r w:rsidR="00F0258D" w:rsidRPr="00DA4ADA">
        <w:rPr>
          <w:rFonts w:asciiTheme="minorHAnsi" w:hAnsiTheme="minorHAnsi" w:cs="Arial"/>
          <w:sz w:val="22"/>
          <w:szCs w:val="22"/>
        </w:rPr>
        <w:t xml:space="preserve"> aparecerán las fichas </w:t>
      </w:r>
      <w:r w:rsidRPr="00DA4ADA">
        <w:rPr>
          <w:rFonts w:asciiTheme="minorHAnsi" w:hAnsiTheme="minorHAnsi" w:cs="Arial"/>
          <w:sz w:val="22"/>
          <w:szCs w:val="22"/>
        </w:rPr>
        <w:t>de  p</w:t>
      </w:r>
      <w:r w:rsidR="00F0258D" w:rsidRPr="00DA4ADA">
        <w:rPr>
          <w:rFonts w:asciiTheme="minorHAnsi" w:hAnsiTheme="minorHAnsi" w:cs="Arial"/>
          <w:sz w:val="22"/>
          <w:szCs w:val="22"/>
        </w:rPr>
        <w:t>eriódicos</w:t>
      </w:r>
      <w:r w:rsidRPr="00DA4ADA">
        <w:rPr>
          <w:rFonts w:asciiTheme="minorHAnsi" w:hAnsiTheme="minorHAnsi" w:cs="Arial"/>
          <w:sz w:val="22"/>
          <w:szCs w:val="22"/>
        </w:rPr>
        <w:t xml:space="preserve"> y revistas: </w:t>
      </w:r>
    </w:p>
    <w:p w14:paraId="1660E24F" w14:textId="4AA5B5EF" w:rsidR="00F76A17" w:rsidRPr="00DA4ADA" w:rsidRDefault="00E15520">
      <w:pPr>
        <w:pStyle w:val="Textoindependiente"/>
        <w:spacing w:line="360" w:lineRule="auto"/>
        <w:rPr>
          <w:rFonts w:asciiTheme="minorHAnsi" w:hAnsiTheme="minorHAnsi" w:cs="Arial"/>
          <w:sz w:val="22"/>
          <w:szCs w:val="22"/>
        </w:rPr>
        <w:pPrChange w:id="978" w:author="Galaxy" w:date="2019-02-14T09:27:00Z">
          <w:pPr>
            <w:pStyle w:val="Textoindependiente"/>
          </w:pPr>
        </w:pPrChange>
      </w:pPr>
      <w:r w:rsidRPr="00DA4ADA">
        <w:rPr>
          <w:rFonts w:asciiTheme="minorHAnsi" w:hAnsiTheme="minorHAnsi" w:cs="Arial"/>
          <w:sz w:val="22"/>
          <w:szCs w:val="22"/>
        </w:rPr>
        <w:t>Apellido o apellidos, nombre o nombres del autor</w:t>
      </w:r>
      <w:r w:rsidR="00F0258D" w:rsidRPr="00DA4ADA">
        <w:rPr>
          <w:rFonts w:asciiTheme="minorHAnsi" w:hAnsiTheme="minorHAnsi" w:cs="Arial"/>
          <w:sz w:val="22"/>
          <w:szCs w:val="22"/>
        </w:rPr>
        <w:t>. (</w:t>
      </w:r>
      <w:r w:rsidR="00C644E3" w:rsidRPr="00DA4ADA">
        <w:rPr>
          <w:rFonts w:asciiTheme="minorHAnsi" w:hAnsiTheme="minorHAnsi" w:cs="Arial"/>
          <w:sz w:val="22"/>
          <w:szCs w:val="22"/>
        </w:rPr>
        <w:t>Año</w:t>
      </w:r>
      <w:r w:rsidR="00F0258D" w:rsidRPr="00DA4ADA">
        <w:rPr>
          <w:rFonts w:asciiTheme="minorHAnsi" w:hAnsiTheme="minorHAnsi" w:cs="Arial"/>
          <w:sz w:val="22"/>
          <w:szCs w:val="22"/>
        </w:rPr>
        <w:t xml:space="preserve">, mes, día) Título del artículo. </w:t>
      </w:r>
      <w:r w:rsidR="00F0258D" w:rsidRPr="00DA4ADA">
        <w:rPr>
          <w:rFonts w:asciiTheme="minorHAnsi" w:hAnsiTheme="minorHAnsi" w:cs="Arial"/>
          <w:b/>
          <w:sz w:val="22"/>
          <w:szCs w:val="22"/>
        </w:rPr>
        <w:t>Nombre de la publicación</w:t>
      </w:r>
      <w:r w:rsidR="00F76A17" w:rsidRPr="00DA4ADA">
        <w:rPr>
          <w:rFonts w:asciiTheme="minorHAnsi" w:hAnsiTheme="minorHAnsi" w:cs="Arial"/>
          <w:sz w:val="22"/>
          <w:szCs w:val="22"/>
        </w:rPr>
        <w:t xml:space="preserve">, </w:t>
      </w:r>
      <w:r w:rsidR="00F76A17" w:rsidRPr="00DA4ADA">
        <w:rPr>
          <w:rFonts w:asciiTheme="minorHAnsi" w:hAnsiTheme="minorHAnsi" w:cs="Arial"/>
          <w:b/>
          <w:sz w:val="22"/>
          <w:szCs w:val="22"/>
        </w:rPr>
        <w:t>V</w:t>
      </w:r>
      <w:r w:rsidR="00F0258D" w:rsidRPr="00DA4ADA">
        <w:rPr>
          <w:rFonts w:asciiTheme="minorHAnsi" w:hAnsiTheme="minorHAnsi" w:cs="Arial"/>
          <w:b/>
          <w:sz w:val="22"/>
          <w:szCs w:val="22"/>
        </w:rPr>
        <w:t>olumen</w:t>
      </w:r>
      <w:r w:rsidR="00F0258D" w:rsidRPr="00DA4ADA">
        <w:rPr>
          <w:rFonts w:asciiTheme="minorHAnsi" w:hAnsiTheme="minorHAnsi" w:cs="Arial"/>
          <w:sz w:val="22"/>
          <w:szCs w:val="22"/>
        </w:rPr>
        <w:t>. (</w:t>
      </w:r>
      <w:r w:rsidR="00C644E3" w:rsidRPr="00DA4ADA">
        <w:rPr>
          <w:rFonts w:asciiTheme="minorHAnsi" w:hAnsiTheme="minorHAnsi" w:cs="Arial"/>
          <w:sz w:val="22"/>
          <w:szCs w:val="22"/>
        </w:rPr>
        <w:t>Número</w:t>
      </w:r>
      <w:r w:rsidR="00F0258D" w:rsidRPr="00DA4ADA">
        <w:rPr>
          <w:rFonts w:asciiTheme="minorHAnsi" w:hAnsiTheme="minorHAnsi" w:cs="Arial"/>
          <w:sz w:val="22"/>
          <w:szCs w:val="22"/>
        </w:rPr>
        <w:t xml:space="preserve"> de ejemplar o número de la revista), páginas consultadas.  </w:t>
      </w:r>
    </w:p>
    <w:p w14:paraId="1DD6BE67" w14:textId="77777777" w:rsidR="00F0258D" w:rsidRPr="00DA4ADA" w:rsidRDefault="00F0258D">
      <w:pPr>
        <w:pStyle w:val="Textoindependiente"/>
        <w:spacing w:line="360" w:lineRule="auto"/>
        <w:rPr>
          <w:rFonts w:asciiTheme="minorHAnsi" w:hAnsiTheme="minorHAnsi" w:cs="Arial"/>
          <w:sz w:val="22"/>
          <w:szCs w:val="22"/>
        </w:rPr>
        <w:pPrChange w:id="979" w:author="Galaxy" w:date="2019-02-14T09:27:00Z">
          <w:pPr>
            <w:pStyle w:val="Textoindependiente"/>
          </w:pPr>
        </w:pPrChange>
      </w:pPr>
      <w:r w:rsidRPr="00DA4ADA">
        <w:rPr>
          <w:rFonts w:asciiTheme="minorHAnsi" w:hAnsiTheme="minorHAnsi" w:cs="Arial"/>
          <w:sz w:val="22"/>
          <w:szCs w:val="22"/>
        </w:rPr>
        <w:t>NOTA: Se deja una sangría de 4 espacios después de terminado el primer renglón.</w:t>
      </w:r>
    </w:p>
    <w:p w14:paraId="525336C1" w14:textId="77777777" w:rsidR="00F0258D" w:rsidRPr="00DA4ADA" w:rsidRDefault="00F0258D">
      <w:pPr>
        <w:pStyle w:val="Textoindependiente"/>
        <w:spacing w:line="360" w:lineRule="auto"/>
        <w:ind w:left="360"/>
        <w:rPr>
          <w:rFonts w:asciiTheme="minorHAnsi" w:hAnsiTheme="minorHAnsi" w:cs="Arial"/>
          <w:sz w:val="22"/>
          <w:szCs w:val="22"/>
        </w:rPr>
        <w:pPrChange w:id="980" w:author="Galaxy" w:date="2019-02-14T09:27:00Z">
          <w:pPr>
            <w:pStyle w:val="Textoindependiente"/>
            <w:ind w:left="360"/>
          </w:pPr>
        </w:pPrChange>
      </w:pPr>
    </w:p>
    <w:p w14:paraId="5D6872F0" w14:textId="77777777" w:rsidR="00F0258D" w:rsidRPr="00DA4ADA" w:rsidRDefault="00F0258D">
      <w:pPr>
        <w:pStyle w:val="Textoindependiente"/>
        <w:spacing w:line="360" w:lineRule="auto"/>
        <w:ind w:left="360"/>
        <w:rPr>
          <w:rFonts w:asciiTheme="minorHAnsi" w:hAnsiTheme="minorHAnsi" w:cs="Arial"/>
          <w:sz w:val="22"/>
          <w:szCs w:val="22"/>
        </w:rPr>
        <w:pPrChange w:id="981" w:author="Galaxy" w:date="2019-02-14T09:27:00Z">
          <w:pPr>
            <w:pStyle w:val="Textoindependiente"/>
            <w:ind w:left="360"/>
          </w:pPr>
        </w:pPrChange>
      </w:pPr>
      <w:r w:rsidRPr="00DA4ADA">
        <w:rPr>
          <w:rFonts w:asciiTheme="minorHAnsi" w:hAnsiTheme="minorHAnsi" w:cs="Arial"/>
          <w:sz w:val="22"/>
          <w:szCs w:val="22"/>
        </w:rPr>
        <w:t>Ejemplo</w:t>
      </w:r>
    </w:p>
    <w:p w14:paraId="0B0E3F73" w14:textId="77777777" w:rsidR="00F76A17" w:rsidRPr="00DA4ADA" w:rsidRDefault="00F0258D">
      <w:pPr>
        <w:pStyle w:val="Textoindependiente"/>
        <w:spacing w:line="360" w:lineRule="auto"/>
        <w:ind w:left="360"/>
        <w:rPr>
          <w:rFonts w:asciiTheme="minorHAnsi" w:hAnsiTheme="minorHAnsi" w:cs="Arial"/>
          <w:sz w:val="22"/>
          <w:szCs w:val="22"/>
        </w:rPr>
        <w:pPrChange w:id="982" w:author="Galaxy" w:date="2019-02-14T09:27:00Z">
          <w:pPr>
            <w:pStyle w:val="Textoindependiente"/>
            <w:ind w:left="360"/>
          </w:pPr>
        </w:pPrChange>
      </w:pPr>
      <w:r w:rsidRPr="00DA4ADA">
        <w:rPr>
          <w:rFonts w:asciiTheme="minorHAnsi" w:hAnsiTheme="minorHAnsi" w:cs="Arial"/>
          <w:sz w:val="22"/>
          <w:szCs w:val="22"/>
        </w:rPr>
        <w:t>Martínez, Alfredo, (2005, marzo, 13) La Civilización Oculta.</w:t>
      </w:r>
      <w:r w:rsidRPr="00DA4ADA">
        <w:rPr>
          <w:rFonts w:asciiTheme="minorHAnsi" w:hAnsiTheme="minorHAnsi" w:cs="Arial"/>
          <w:b/>
          <w:sz w:val="22"/>
          <w:szCs w:val="22"/>
        </w:rPr>
        <w:t xml:space="preserve"> Revista</w:t>
      </w:r>
      <w:r w:rsidR="00F76A17" w:rsidRPr="00DA4ADA">
        <w:rPr>
          <w:rFonts w:asciiTheme="minorHAnsi" w:hAnsiTheme="minorHAnsi" w:cs="Arial"/>
          <w:b/>
          <w:sz w:val="22"/>
          <w:szCs w:val="22"/>
        </w:rPr>
        <w:t xml:space="preserve"> </w:t>
      </w:r>
      <w:r w:rsidRPr="00DA4ADA">
        <w:rPr>
          <w:rFonts w:asciiTheme="minorHAnsi" w:hAnsiTheme="minorHAnsi" w:cs="Arial"/>
          <w:b/>
          <w:sz w:val="22"/>
          <w:szCs w:val="22"/>
        </w:rPr>
        <w:t>Milenio. Vol. 23.</w:t>
      </w:r>
      <w:r w:rsidR="00F76A17" w:rsidRPr="00DA4ADA">
        <w:rPr>
          <w:rFonts w:asciiTheme="minorHAnsi" w:hAnsiTheme="minorHAnsi" w:cs="Arial"/>
          <w:sz w:val="22"/>
          <w:szCs w:val="22"/>
        </w:rPr>
        <w:t xml:space="preserve"> (No. </w:t>
      </w:r>
    </w:p>
    <w:p w14:paraId="3CA4E596" w14:textId="77777777" w:rsidR="00F0258D" w:rsidRPr="00DA4ADA" w:rsidRDefault="00F76A17">
      <w:pPr>
        <w:pStyle w:val="Textoindependiente"/>
        <w:spacing w:line="360" w:lineRule="auto"/>
        <w:ind w:left="360"/>
        <w:rPr>
          <w:rFonts w:asciiTheme="minorHAnsi" w:hAnsiTheme="minorHAnsi" w:cs="Arial"/>
          <w:sz w:val="22"/>
          <w:szCs w:val="22"/>
        </w:rPr>
        <w:pPrChange w:id="983" w:author="Galaxy" w:date="2019-02-14T09:27:00Z">
          <w:pPr>
            <w:pStyle w:val="Textoindependiente"/>
            <w:ind w:left="360"/>
          </w:pPr>
        </w:pPrChange>
      </w:pPr>
      <w:r w:rsidRPr="00DA4ADA">
        <w:rPr>
          <w:rFonts w:asciiTheme="minorHAnsi" w:hAnsiTheme="minorHAnsi" w:cs="Arial"/>
          <w:sz w:val="22"/>
          <w:szCs w:val="22"/>
        </w:rPr>
        <w:t xml:space="preserve">    76). pp</w:t>
      </w:r>
      <w:r w:rsidR="00F0258D" w:rsidRPr="00DA4ADA">
        <w:rPr>
          <w:rFonts w:asciiTheme="minorHAnsi" w:hAnsiTheme="minorHAnsi" w:cs="Arial"/>
          <w:sz w:val="22"/>
          <w:szCs w:val="22"/>
        </w:rPr>
        <w:t>. 23-27</w:t>
      </w:r>
      <w:r w:rsidRPr="00DA4ADA">
        <w:rPr>
          <w:rFonts w:asciiTheme="minorHAnsi" w:hAnsiTheme="minorHAnsi" w:cs="Arial"/>
          <w:sz w:val="22"/>
          <w:szCs w:val="22"/>
        </w:rPr>
        <w:t>.</w:t>
      </w:r>
    </w:p>
    <w:p w14:paraId="1D0877EC" w14:textId="77777777" w:rsidR="00F0258D" w:rsidRPr="00DA4ADA" w:rsidRDefault="00F0258D">
      <w:pPr>
        <w:pStyle w:val="Textoindependiente"/>
        <w:spacing w:line="360" w:lineRule="auto"/>
        <w:ind w:left="360"/>
        <w:rPr>
          <w:rFonts w:asciiTheme="minorHAnsi" w:hAnsiTheme="minorHAnsi" w:cs="Arial"/>
          <w:sz w:val="22"/>
          <w:szCs w:val="22"/>
        </w:rPr>
        <w:pPrChange w:id="984" w:author="Galaxy" w:date="2019-02-14T09:27:00Z">
          <w:pPr>
            <w:pStyle w:val="Textoindependiente"/>
            <w:ind w:left="360"/>
          </w:pPr>
        </w:pPrChange>
      </w:pPr>
    </w:p>
    <w:p w14:paraId="68ED56B3" w14:textId="77777777" w:rsidR="00F0258D" w:rsidRPr="00DA4ADA" w:rsidRDefault="00F0258D">
      <w:pPr>
        <w:pStyle w:val="Textoindependiente"/>
        <w:spacing w:line="360" w:lineRule="auto"/>
        <w:rPr>
          <w:rFonts w:asciiTheme="minorHAnsi" w:hAnsiTheme="minorHAnsi" w:cs="Arial"/>
          <w:sz w:val="22"/>
          <w:szCs w:val="22"/>
        </w:rPr>
        <w:pPrChange w:id="985" w:author="Galaxy" w:date="2019-02-14T09:27:00Z">
          <w:pPr>
            <w:pStyle w:val="Textoindependiente"/>
          </w:pPr>
        </w:pPrChange>
      </w:pPr>
      <w:r w:rsidRPr="00DA4ADA">
        <w:rPr>
          <w:rFonts w:asciiTheme="minorHAnsi" w:hAnsiTheme="minorHAnsi" w:cs="Arial"/>
          <w:sz w:val="22"/>
          <w:szCs w:val="22"/>
        </w:rPr>
        <w:t>Como tercera referencia aparecerán los documentos electrónicos.</w:t>
      </w:r>
    </w:p>
    <w:p w14:paraId="7423F32E" w14:textId="4FD70395" w:rsidR="00F0258D" w:rsidRPr="00DA4ADA" w:rsidRDefault="00F0258D">
      <w:pPr>
        <w:pStyle w:val="Textoindependiente"/>
        <w:spacing w:line="360" w:lineRule="auto"/>
        <w:rPr>
          <w:rFonts w:asciiTheme="minorHAnsi" w:hAnsiTheme="minorHAnsi" w:cs="Arial"/>
          <w:sz w:val="22"/>
          <w:szCs w:val="22"/>
        </w:rPr>
        <w:pPrChange w:id="986" w:author="Galaxy" w:date="2019-02-14T09:27:00Z">
          <w:pPr>
            <w:pStyle w:val="Textoindependiente"/>
          </w:pPr>
        </w:pPrChange>
      </w:pPr>
      <w:r w:rsidRPr="00DA4ADA">
        <w:rPr>
          <w:rFonts w:asciiTheme="minorHAnsi" w:hAnsiTheme="minorHAnsi" w:cs="Arial"/>
          <w:sz w:val="22"/>
          <w:szCs w:val="22"/>
        </w:rPr>
        <w:t xml:space="preserve">Nombre de la entidad. </w:t>
      </w:r>
      <w:r w:rsidRPr="00DA4ADA">
        <w:rPr>
          <w:rFonts w:asciiTheme="minorHAnsi" w:hAnsiTheme="minorHAnsi" w:cs="Arial"/>
          <w:b/>
          <w:sz w:val="22"/>
          <w:szCs w:val="22"/>
        </w:rPr>
        <w:t>Responsable del documento</w:t>
      </w:r>
      <w:r w:rsidRPr="00DA4ADA">
        <w:rPr>
          <w:rFonts w:asciiTheme="minorHAnsi" w:hAnsiTheme="minorHAnsi" w:cs="Arial"/>
          <w:sz w:val="22"/>
          <w:szCs w:val="22"/>
        </w:rPr>
        <w:t>. Fecha de</w:t>
      </w:r>
      <w:r w:rsidR="00F76A17" w:rsidRPr="00DA4ADA">
        <w:rPr>
          <w:rFonts w:asciiTheme="minorHAnsi" w:hAnsiTheme="minorHAnsi" w:cs="Arial"/>
          <w:sz w:val="22"/>
          <w:szCs w:val="22"/>
        </w:rPr>
        <w:t xml:space="preserve"> su</w:t>
      </w:r>
      <w:r w:rsidRPr="00DA4ADA">
        <w:rPr>
          <w:rFonts w:asciiTheme="minorHAnsi" w:hAnsiTheme="minorHAnsi" w:cs="Arial"/>
          <w:sz w:val="22"/>
          <w:szCs w:val="22"/>
        </w:rPr>
        <w:t xml:space="preserve"> última </w:t>
      </w:r>
      <w:r w:rsidR="00F76A17" w:rsidRPr="00DA4ADA">
        <w:rPr>
          <w:rFonts w:asciiTheme="minorHAnsi" w:hAnsiTheme="minorHAnsi" w:cs="Arial"/>
          <w:sz w:val="22"/>
          <w:szCs w:val="22"/>
        </w:rPr>
        <w:t>consulta</w:t>
      </w:r>
      <w:r w:rsidRPr="00DA4ADA">
        <w:rPr>
          <w:rFonts w:asciiTheme="minorHAnsi" w:hAnsiTheme="minorHAnsi" w:cs="Arial"/>
          <w:sz w:val="22"/>
          <w:szCs w:val="22"/>
        </w:rPr>
        <w:t xml:space="preserve">. </w:t>
      </w:r>
      <w:r w:rsidR="00C644E3" w:rsidRPr="00DA4ADA">
        <w:rPr>
          <w:rFonts w:asciiTheme="minorHAnsi" w:hAnsiTheme="minorHAnsi" w:cs="Arial"/>
          <w:sz w:val="22"/>
          <w:szCs w:val="22"/>
        </w:rPr>
        <w:t>Dirección</w:t>
      </w:r>
      <w:r w:rsidRPr="00DA4ADA">
        <w:rPr>
          <w:rFonts w:asciiTheme="minorHAnsi" w:hAnsiTheme="minorHAnsi" w:cs="Arial"/>
          <w:sz w:val="22"/>
          <w:szCs w:val="22"/>
        </w:rPr>
        <w:t xml:space="preserve"> </w:t>
      </w:r>
      <w:r w:rsidR="00F76A17" w:rsidRPr="00DA4ADA">
        <w:rPr>
          <w:rFonts w:asciiTheme="minorHAnsi" w:hAnsiTheme="minorHAnsi" w:cs="Arial"/>
          <w:sz w:val="22"/>
          <w:szCs w:val="22"/>
        </w:rPr>
        <w:t>e</w:t>
      </w:r>
      <w:r w:rsidRPr="00DA4ADA">
        <w:rPr>
          <w:rFonts w:asciiTheme="minorHAnsi" w:hAnsiTheme="minorHAnsi" w:cs="Arial"/>
          <w:sz w:val="22"/>
          <w:szCs w:val="22"/>
        </w:rPr>
        <w:t>lectrónica.</w:t>
      </w:r>
    </w:p>
    <w:p w14:paraId="223529F8" w14:textId="77777777" w:rsidR="00F0258D" w:rsidRPr="00DA4ADA" w:rsidRDefault="00F0258D">
      <w:pPr>
        <w:pStyle w:val="Textoindependiente"/>
        <w:spacing w:line="360" w:lineRule="auto"/>
        <w:ind w:left="360"/>
        <w:rPr>
          <w:rFonts w:asciiTheme="minorHAnsi" w:hAnsiTheme="minorHAnsi" w:cs="Arial"/>
          <w:b/>
          <w:sz w:val="22"/>
          <w:szCs w:val="22"/>
        </w:rPr>
        <w:pPrChange w:id="987" w:author="Galaxy" w:date="2019-02-14T09:27:00Z">
          <w:pPr>
            <w:pStyle w:val="Textoindependiente"/>
            <w:ind w:left="360"/>
          </w:pPr>
        </w:pPrChange>
      </w:pPr>
    </w:p>
    <w:p w14:paraId="6C97C51D" w14:textId="77777777" w:rsidR="00F0258D" w:rsidRPr="00DA4ADA" w:rsidRDefault="00F76A17">
      <w:pPr>
        <w:pStyle w:val="Textoindependiente"/>
        <w:spacing w:line="360" w:lineRule="auto"/>
        <w:ind w:left="360"/>
        <w:rPr>
          <w:rFonts w:asciiTheme="minorHAnsi" w:hAnsiTheme="minorHAnsi" w:cs="Arial"/>
          <w:sz w:val="22"/>
          <w:szCs w:val="22"/>
        </w:rPr>
        <w:pPrChange w:id="988" w:author="Galaxy" w:date="2019-02-14T09:27:00Z">
          <w:pPr>
            <w:pStyle w:val="Textoindependiente"/>
            <w:ind w:left="360"/>
          </w:pPr>
        </w:pPrChange>
      </w:pPr>
      <w:r w:rsidRPr="00DA4ADA">
        <w:rPr>
          <w:rFonts w:asciiTheme="minorHAnsi" w:hAnsiTheme="minorHAnsi" w:cs="Arial"/>
          <w:sz w:val="22"/>
          <w:szCs w:val="22"/>
        </w:rPr>
        <w:t>Ejemplo</w:t>
      </w:r>
    </w:p>
    <w:p w14:paraId="1571E851" w14:textId="77777777" w:rsidR="00F0258D" w:rsidRPr="00DA4ADA" w:rsidRDefault="00F76A17">
      <w:pPr>
        <w:pStyle w:val="Textoindependiente"/>
        <w:spacing w:line="360" w:lineRule="auto"/>
        <w:ind w:left="360"/>
        <w:rPr>
          <w:rFonts w:asciiTheme="minorHAnsi" w:hAnsiTheme="minorHAnsi" w:cs="Arial"/>
          <w:sz w:val="22"/>
          <w:szCs w:val="22"/>
        </w:rPr>
        <w:pPrChange w:id="989" w:author="Galaxy" w:date="2019-02-14T09:27:00Z">
          <w:pPr>
            <w:pStyle w:val="Textoindependiente"/>
            <w:ind w:left="360"/>
          </w:pPr>
        </w:pPrChange>
      </w:pPr>
      <w:r w:rsidRPr="00DA4ADA">
        <w:rPr>
          <w:rFonts w:asciiTheme="minorHAnsi" w:hAnsiTheme="minorHAnsi" w:cs="Arial"/>
          <w:sz w:val="22"/>
          <w:szCs w:val="22"/>
        </w:rPr>
        <w:t>Cisneros, Ernesto.</w:t>
      </w:r>
      <w:r w:rsidR="00F0258D" w:rsidRPr="00DA4ADA">
        <w:rPr>
          <w:rFonts w:asciiTheme="minorHAnsi" w:hAnsiTheme="minorHAnsi" w:cs="Arial"/>
          <w:b/>
          <w:sz w:val="22"/>
          <w:szCs w:val="22"/>
        </w:rPr>
        <w:t xml:space="preserve"> </w:t>
      </w:r>
      <w:r w:rsidR="003A7359" w:rsidRPr="00DA4ADA">
        <w:rPr>
          <w:rFonts w:asciiTheme="minorHAnsi" w:hAnsiTheme="minorHAnsi" w:cs="Arial"/>
          <w:b/>
          <w:sz w:val="22"/>
          <w:szCs w:val="22"/>
        </w:rPr>
        <w:t xml:space="preserve">Periódico El universal. </w:t>
      </w:r>
      <w:r w:rsidR="00F0258D" w:rsidRPr="00DA4ADA">
        <w:rPr>
          <w:rFonts w:asciiTheme="minorHAnsi" w:hAnsiTheme="minorHAnsi" w:cs="Arial"/>
          <w:sz w:val="22"/>
          <w:szCs w:val="22"/>
        </w:rPr>
        <w:t>Revelaciones de los efectos de la luz solar.</w:t>
      </w:r>
      <w:r w:rsidR="00F0258D" w:rsidRPr="00DA4ADA">
        <w:rPr>
          <w:rFonts w:asciiTheme="minorHAnsi" w:hAnsiTheme="minorHAnsi" w:cs="Arial"/>
          <w:b/>
          <w:sz w:val="22"/>
          <w:szCs w:val="22"/>
        </w:rPr>
        <w:t xml:space="preserve"> </w:t>
      </w:r>
      <w:r w:rsidR="00F0258D" w:rsidRPr="00DA4ADA">
        <w:rPr>
          <w:rFonts w:asciiTheme="minorHAnsi" w:hAnsiTheme="minorHAnsi" w:cs="Arial"/>
          <w:sz w:val="22"/>
          <w:szCs w:val="22"/>
        </w:rPr>
        <w:t xml:space="preserve">29 </w:t>
      </w:r>
      <w:r w:rsidR="003A7359" w:rsidRPr="00DA4ADA">
        <w:rPr>
          <w:rFonts w:asciiTheme="minorHAnsi" w:hAnsiTheme="minorHAnsi" w:cs="Arial"/>
          <w:sz w:val="22"/>
          <w:szCs w:val="22"/>
        </w:rPr>
        <w:t xml:space="preserve">    </w:t>
      </w:r>
      <w:r w:rsidR="00F0258D" w:rsidRPr="00DA4ADA">
        <w:rPr>
          <w:rFonts w:asciiTheme="minorHAnsi" w:hAnsiTheme="minorHAnsi" w:cs="Arial"/>
          <w:sz w:val="22"/>
          <w:szCs w:val="22"/>
        </w:rPr>
        <w:t>de noviembre de 1995.</w:t>
      </w:r>
      <w:r w:rsidR="00F0258D" w:rsidRPr="00DA4ADA">
        <w:rPr>
          <w:rFonts w:asciiTheme="minorHAnsi" w:hAnsiTheme="minorHAnsi" w:cs="Arial"/>
          <w:b/>
          <w:sz w:val="22"/>
          <w:szCs w:val="22"/>
        </w:rPr>
        <w:t xml:space="preserve"> </w:t>
      </w:r>
      <w:r w:rsidR="00366873">
        <w:rPr>
          <w:rStyle w:val="Hipervnculo"/>
          <w:rFonts w:asciiTheme="minorHAnsi" w:hAnsiTheme="minorHAnsi" w:cs="Arial"/>
          <w:sz w:val="22"/>
          <w:szCs w:val="22"/>
        </w:rPr>
        <w:fldChar w:fldCharType="begin"/>
      </w:r>
      <w:r w:rsidR="00366873">
        <w:rPr>
          <w:rStyle w:val="Hipervnculo"/>
          <w:rFonts w:asciiTheme="minorHAnsi" w:hAnsiTheme="minorHAnsi" w:cs="Arial"/>
          <w:sz w:val="22"/>
          <w:szCs w:val="22"/>
        </w:rPr>
        <w:instrText xml:space="preserve"> HYPERLINK "http://www.eluniversal.com/articulos/octubre/25/luzsolar.htl" </w:instrText>
      </w:r>
      <w:r w:rsidR="00366873">
        <w:rPr>
          <w:rStyle w:val="Hipervnculo"/>
          <w:rFonts w:asciiTheme="minorHAnsi" w:hAnsiTheme="minorHAnsi" w:cs="Arial"/>
          <w:sz w:val="22"/>
          <w:szCs w:val="22"/>
        </w:rPr>
        <w:fldChar w:fldCharType="separate"/>
      </w:r>
      <w:r w:rsidR="00F0258D" w:rsidRPr="00DA4ADA">
        <w:rPr>
          <w:rStyle w:val="Hipervnculo"/>
          <w:rFonts w:asciiTheme="minorHAnsi" w:hAnsiTheme="minorHAnsi" w:cs="Arial"/>
          <w:sz w:val="22"/>
          <w:szCs w:val="22"/>
        </w:rPr>
        <w:t>http://www.eluniversal.com/articulos/octubre/25/luzsolar.htl</w:t>
      </w:r>
      <w:r w:rsidR="00366873">
        <w:rPr>
          <w:rStyle w:val="Hipervnculo"/>
          <w:rFonts w:asciiTheme="minorHAnsi" w:hAnsiTheme="minorHAnsi" w:cs="Arial"/>
          <w:sz w:val="22"/>
          <w:szCs w:val="22"/>
        </w:rPr>
        <w:fldChar w:fldCharType="end"/>
      </w:r>
      <w:r w:rsidR="00F0258D" w:rsidRPr="00DA4ADA">
        <w:rPr>
          <w:rFonts w:asciiTheme="minorHAnsi" w:hAnsiTheme="minorHAnsi" w:cs="Arial"/>
          <w:sz w:val="22"/>
          <w:szCs w:val="22"/>
        </w:rPr>
        <w:t xml:space="preserve">; </w:t>
      </w:r>
    </w:p>
    <w:p w14:paraId="4DEA2BCA" w14:textId="77777777" w:rsidR="00636A66" w:rsidRPr="00DA4ADA" w:rsidRDefault="00636A66">
      <w:pPr>
        <w:spacing w:line="360" w:lineRule="auto"/>
        <w:pPrChange w:id="990" w:author="Galaxy" w:date="2019-02-14T09:27:00Z">
          <w:pPr/>
        </w:pPrChange>
      </w:pPr>
    </w:p>
    <w:sectPr w:rsidR="00636A66" w:rsidRPr="00DA4ADA" w:rsidSect="00CC5F57">
      <w:type w:val="continuous"/>
      <w:pgSz w:w="12240" w:h="15840"/>
      <w:pgMar w:top="1417" w:right="1467"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invitado1" w:date="2019-01-30T23:39:00Z" w:initials="i">
    <w:p w14:paraId="4C8F9E3E" w14:textId="26FE7D0C" w:rsidR="00BC7783" w:rsidRDefault="00BC7783">
      <w:pPr>
        <w:pStyle w:val="Textocomentario"/>
      </w:pPr>
      <w:r>
        <w:rPr>
          <w:rStyle w:val="Refdecomentario"/>
        </w:rPr>
        <w:annotationRef/>
      </w:r>
      <w:r>
        <w:t>Terminar con punto si es que termina el párrafo.</w:t>
      </w:r>
    </w:p>
  </w:comment>
  <w:comment w:id="173" w:author="invitado1" w:date="2019-02-11T11:25:00Z" w:initials="i">
    <w:p w14:paraId="39352CD7" w14:textId="7B85A497" w:rsidR="00BC7783" w:rsidRDefault="00BC7783">
      <w:pPr>
        <w:pStyle w:val="Textocomentario"/>
      </w:pPr>
      <w:r>
        <w:rPr>
          <w:rStyle w:val="Refdecomentario"/>
        </w:rPr>
        <w:annotationRef/>
      </w:r>
      <w:r>
        <w:t>Seguir complementando la introducción y aplicar alineación justificada.</w:t>
      </w:r>
    </w:p>
  </w:comment>
  <w:comment w:id="221" w:author="invitado1" w:date="2019-02-11T11:26:00Z" w:initials="i">
    <w:p w14:paraId="77FB502A" w14:textId="3FCA4107" w:rsidR="00BC7783" w:rsidRDefault="00BC7783">
      <w:pPr>
        <w:pStyle w:val="Textocomentario"/>
      </w:pPr>
      <w:r>
        <w:rPr>
          <w:rStyle w:val="Refdecomentario"/>
        </w:rPr>
        <w:annotationRef/>
      </w:r>
      <w:r>
        <w:t>Quitar este párrafo.</w:t>
      </w:r>
    </w:p>
  </w:comment>
  <w:comment w:id="231" w:author="invitado1" w:date="2019-01-23T22:39:00Z" w:initials="i">
    <w:p w14:paraId="7DB27652" w14:textId="2E8E0A78" w:rsidR="00BC7783" w:rsidRDefault="00BC7783">
      <w:pPr>
        <w:pStyle w:val="Textocomentario"/>
      </w:pPr>
      <w:r>
        <w:rPr>
          <w:rStyle w:val="Refdecomentario"/>
        </w:rPr>
        <w:annotationRef/>
      </w:r>
      <w:r>
        <w:t>Agregar coma después de la palabra cientos. Y después de “ni miles”.</w:t>
      </w:r>
    </w:p>
  </w:comment>
  <w:comment w:id="237" w:author="invitado1" w:date="2019-01-30T23:41:00Z" w:initials="i">
    <w:p w14:paraId="5240F1AE" w14:textId="6FC9736D" w:rsidR="00BC7783" w:rsidRDefault="00BC7783">
      <w:pPr>
        <w:pStyle w:val="Textocomentario"/>
      </w:pPr>
      <w:r>
        <w:rPr>
          <w:rStyle w:val="Refdecomentario"/>
        </w:rPr>
        <w:annotationRef/>
      </w:r>
      <w:r>
        <w:t>Posicionar de forma correcta la cita.</w:t>
      </w:r>
    </w:p>
  </w:comment>
  <w:comment w:id="246" w:author="invitado1" w:date="2019-02-11T11:25:00Z" w:initials="i">
    <w:p w14:paraId="5D15710D" w14:textId="77777777" w:rsidR="00BC7783" w:rsidRDefault="00BC7783" w:rsidP="00606D32">
      <w:pPr>
        <w:pStyle w:val="Textocomentario"/>
      </w:pPr>
      <w:r>
        <w:rPr>
          <w:rStyle w:val="Refdecomentario"/>
        </w:rPr>
        <w:annotationRef/>
      </w:r>
      <w:r>
        <w:t>Seguir complementando la introducción y aplicar alineación justificada.</w:t>
      </w:r>
    </w:p>
  </w:comment>
  <w:comment w:id="255" w:author="invitado1" w:date="2019-02-11T11:29:00Z" w:initials="i">
    <w:p w14:paraId="11A5BFC5" w14:textId="73BD62A1" w:rsidR="00BC7783" w:rsidRDefault="00BC7783">
      <w:pPr>
        <w:pStyle w:val="Textocomentario"/>
      </w:pPr>
      <w:r>
        <w:rPr>
          <w:rStyle w:val="Refdecomentario"/>
        </w:rPr>
        <w:annotationRef/>
      </w:r>
      <w:r>
        <w:t>Recuerda que debes investigar e incorporar información de software o sistemas similares al que desarrollarás, y al final justificar tu desarrollo con las aportaciones que vas a implementar a diferencia de lo ya existente.</w:t>
      </w:r>
    </w:p>
  </w:comment>
  <w:comment w:id="268" w:author="invitado1" w:date="2019-01-30T23:55:00Z" w:initials="i">
    <w:p w14:paraId="25937220" w14:textId="198F81E4" w:rsidR="00BC7783" w:rsidRDefault="00BC7783">
      <w:pPr>
        <w:pStyle w:val="Textocomentario"/>
      </w:pPr>
      <w:r>
        <w:rPr>
          <w:rStyle w:val="Refdecomentario"/>
        </w:rPr>
        <w:annotationRef/>
      </w:r>
      <w:r>
        <w:t>Pregunta muy general, plantear una más específica a tu proyecto. Ponerla al final, después de plantear el problema.</w:t>
      </w:r>
    </w:p>
  </w:comment>
  <w:comment w:id="272" w:author="invitado1" w:date="2019-01-23T22:53:00Z" w:initials="i">
    <w:p w14:paraId="3D1A453C" w14:textId="0A7E1C28" w:rsidR="00BC7783" w:rsidRDefault="00BC7783">
      <w:pPr>
        <w:pStyle w:val="Textocomentario"/>
      </w:pPr>
      <w:r>
        <w:rPr>
          <w:rStyle w:val="Refdecomentario"/>
        </w:rPr>
        <w:annotationRef/>
      </w:r>
      <w:r>
        <w:t>Describir que servicios.</w:t>
      </w:r>
    </w:p>
  </w:comment>
  <w:comment w:id="276" w:author="invitado1" w:date="2019-01-30T23:44:00Z" w:initials="i">
    <w:p w14:paraId="16157F52" w14:textId="5788D9F8" w:rsidR="00BC7783" w:rsidRDefault="00BC7783">
      <w:pPr>
        <w:pStyle w:val="Textocomentario"/>
      </w:pPr>
      <w:r>
        <w:rPr>
          <w:rStyle w:val="Refdecomentario"/>
        </w:rPr>
        <w:annotationRef/>
      </w:r>
      <w:r>
        <w:t>Mencionas áreas de oportunidad, pero no se ha planteado cuál es el problema actual, debes incorporar la descripción del problema actual, donde y como se presenta.</w:t>
      </w:r>
    </w:p>
  </w:comment>
  <w:comment w:id="275" w:author="invitado1" w:date="2019-02-11T11:34:00Z" w:initials="i">
    <w:p w14:paraId="5400B29E" w14:textId="6219DB79" w:rsidR="00BC7783" w:rsidRDefault="00BC7783">
      <w:pPr>
        <w:pStyle w:val="Textocomentario"/>
      </w:pPr>
      <w:r>
        <w:rPr>
          <w:rStyle w:val="Refdecomentario"/>
        </w:rPr>
        <w:annotationRef/>
      </w:r>
      <w:r>
        <w:t>Mencionas que se encontraron áreas de oportunidad, pero no mencionas los problemas actuales que se tienen, lo que genera el área de oportunidad. Agregar los problemas que se presentan actualmente.</w:t>
      </w:r>
    </w:p>
  </w:comment>
  <w:comment w:id="284" w:author="invitado1" w:date="2019-02-11T11:36:00Z" w:initials="i">
    <w:p w14:paraId="313A1BF8" w14:textId="75763D00" w:rsidR="00BC7783" w:rsidRDefault="00BC7783">
      <w:pPr>
        <w:pStyle w:val="Textocomentario"/>
      </w:pPr>
      <w:r>
        <w:rPr>
          <w:rStyle w:val="Refdecomentario"/>
        </w:rPr>
        <w:annotationRef/>
      </w:r>
      <w:r>
        <w:t>Recuerda quitar este párrafo.</w:t>
      </w:r>
    </w:p>
  </w:comment>
  <w:comment w:id="286" w:author="invitado1" w:date="2019-01-23T22:54:00Z" w:initials="i">
    <w:p w14:paraId="1082B94B" w14:textId="1A2D2675" w:rsidR="00BC7783" w:rsidRDefault="00BC7783">
      <w:pPr>
        <w:pStyle w:val="Textocomentario"/>
      </w:pPr>
      <w:r>
        <w:rPr>
          <w:rStyle w:val="Refdecomentario"/>
        </w:rPr>
        <w:annotationRef/>
      </w:r>
      <w:r>
        <w:t>En base a lo identificado a mejorar, generar una pregunta de investigación</w:t>
      </w:r>
    </w:p>
  </w:comment>
  <w:comment w:id="293" w:author="invitado1" w:date="2019-02-11T11:47:00Z" w:initials="i">
    <w:p w14:paraId="0128A010" w14:textId="6C1C92EC" w:rsidR="00BC7783" w:rsidRDefault="00BC7783">
      <w:pPr>
        <w:pStyle w:val="Textocomentario"/>
      </w:pPr>
      <w:r>
        <w:rPr>
          <w:rStyle w:val="Refdecomentario"/>
        </w:rPr>
        <w:annotationRef/>
      </w:r>
      <w:r>
        <w:t>Puedes mejorar el Obj. General, pero antes debes tener bien definido que vas a hacer.</w:t>
      </w:r>
    </w:p>
  </w:comment>
  <w:comment w:id="297" w:author="invitado1" w:date="2019-01-30T23:50:00Z" w:initials="i">
    <w:p w14:paraId="042F6C72" w14:textId="4295E55A" w:rsidR="00BC7783" w:rsidRDefault="00BC7783">
      <w:pPr>
        <w:pStyle w:val="Textocomentario"/>
      </w:pPr>
      <w:r>
        <w:rPr>
          <w:rStyle w:val="Refdecomentario"/>
        </w:rPr>
        <w:annotationRef/>
      </w:r>
      <w:r>
        <w:t>Justificar párrafo</w:t>
      </w:r>
    </w:p>
  </w:comment>
  <w:comment w:id="299" w:author="invitado1" w:date="2019-02-11T11:38:00Z" w:initials="i">
    <w:p w14:paraId="568F577D" w14:textId="7BE5E601" w:rsidR="00BC7783" w:rsidRDefault="00BC7783">
      <w:pPr>
        <w:pStyle w:val="Textocomentario"/>
      </w:pPr>
      <w:r>
        <w:rPr>
          <w:rStyle w:val="Refdecomentario"/>
        </w:rPr>
        <w:annotationRef/>
      </w:r>
      <w:r>
        <w:t>Cambiar palabra, ya que suena redundante, al inicio tienes Optimizar.</w:t>
      </w:r>
    </w:p>
  </w:comment>
  <w:comment w:id="302" w:author="invitado1" w:date="2019-01-30T23:50:00Z" w:initials="i">
    <w:p w14:paraId="217324D6" w14:textId="03CFD0E7" w:rsidR="00BC7783" w:rsidRDefault="00BC7783">
      <w:pPr>
        <w:pStyle w:val="Textocomentario"/>
      </w:pPr>
      <w:r>
        <w:rPr>
          <w:rStyle w:val="Refdecomentario"/>
        </w:rPr>
        <w:annotationRef/>
      </w:r>
      <w:r>
        <w:t>Rectificar esta palabra.</w:t>
      </w:r>
    </w:p>
  </w:comment>
  <w:comment w:id="312" w:author="invitado1" w:date="2019-02-11T11:48:00Z" w:initials="i">
    <w:p w14:paraId="1178B78F" w14:textId="0A6A9A68" w:rsidR="00BC7783" w:rsidRDefault="00BC7783">
      <w:pPr>
        <w:pStyle w:val="Textocomentario"/>
      </w:pPr>
      <w:r>
        <w:rPr>
          <w:rStyle w:val="Refdecomentario"/>
        </w:rPr>
        <w:annotationRef/>
      </w:r>
      <w:r>
        <w:t>Mejorar los Obj. Específicos, no cumplen con lo indicado, te aconsejo buscar ejemplos.</w:t>
      </w:r>
    </w:p>
  </w:comment>
  <w:comment w:id="313" w:author="invitado1" w:date="2019-01-23T23:18:00Z" w:initials="i">
    <w:p w14:paraId="1DDEB4AC" w14:textId="45BBAC62" w:rsidR="00BC7783" w:rsidRDefault="00BC7783" w:rsidP="00515C56">
      <w:pPr>
        <w:pStyle w:val="Textocomentario"/>
      </w:pPr>
      <w:r>
        <w:rPr>
          <w:rStyle w:val="Refdecomentario"/>
        </w:rPr>
        <w:annotationRef/>
      </w:r>
      <w:r>
        <w:t>Mejorar los objetivos específicos.</w:t>
      </w:r>
    </w:p>
    <w:p w14:paraId="03C5E468" w14:textId="77777777" w:rsidR="00BC7783" w:rsidRDefault="00BC7783" w:rsidP="00515C56">
      <w:pPr>
        <w:pStyle w:val="Textocomentario"/>
      </w:pPr>
    </w:p>
    <w:p w14:paraId="59D82CEA" w14:textId="77777777" w:rsidR="00BC7783" w:rsidRDefault="00BC7783" w:rsidP="00515C56">
      <w:pPr>
        <w:pStyle w:val="Textocomentario"/>
      </w:pPr>
      <w:r>
        <w:t>Los objetivos específicos ayudaran al objetivo general.</w:t>
      </w:r>
    </w:p>
    <w:p w14:paraId="5540039E" w14:textId="77777777" w:rsidR="00BC7783" w:rsidRDefault="00BC7783" w:rsidP="00515C56">
      <w:pPr>
        <w:pStyle w:val="Textocomentario"/>
      </w:pPr>
    </w:p>
    <w:p w14:paraId="13D7B2D9" w14:textId="77777777" w:rsidR="00BC7783" w:rsidRDefault="00BC7783" w:rsidP="00515C56">
      <w:pPr>
        <w:pStyle w:val="Textocomentario"/>
      </w:pPr>
      <w:r>
        <w:t>Los objetivos específicos deben ser medibles o cuantificables, y deben ayudar a alcanzar el objetivo general.</w:t>
      </w:r>
    </w:p>
    <w:p w14:paraId="54F4D844" w14:textId="77777777" w:rsidR="00BC7783" w:rsidRDefault="00BC7783" w:rsidP="00515C56">
      <w:pPr>
        <w:pStyle w:val="Textocomentario"/>
      </w:pPr>
    </w:p>
    <w:p w14:paraId="0044228E" w14:textId="50EE63F9" w:rsidR="00BC7783" w:rsidRDefault="00BC7783" w:rsidP="00515C56">
      <w:pPr>
        <w:pStyle w:val="Textocomentario"/>
      </w:pPr>
      <w:r>
        <w:t>Son los resultados y beneficios cuantificables esperados cuando se lleva a cabo una estrategia. Responden a la pregunta: ¿Qué va a lograr cada Estrategia? Deben cumplir los siguientes requisitos: Medibles, que permitan su seguimiento y evaluación.</w:t>
      </w:r>
    </w:p>
  </w:comment>
  <w:comment w:id="318" w:author="invitado1" w:date="2019-01-30T23:51:00Z" w:initials="i">
    <w:p w14:paraId="0C32AA28" w14:textId="6533B90E" w:rsidR="00BC7783" w:rsidRDefault="00BC7783">
      <w:pPr>
        <w:pStyle w:val="Textocomentario"/>
      </w:pPr>
      <w:r>
        <w:rPr>
          <w:rStyle w:val="Refdecomentario"/>
        </w:rPr>
        <w:annotationRef/>
      </w:r>
      <w:r>
        <w:t>No veo lo medible o cuantificable en los objetivos.</w:t>
      </w:r>
    </w:p>
  </w:comment>
  <w:comment w:id="338" w:author="invitado1" w:date="2019-02-11T11:49:00Z" w:initials="i">
    <w:p w14:paraId="36B22CF2" w14:textId="44FE31C2" w:rsidR="00BC7783" w:rsidRDefault="00BC7783">
      <w:pPr>
        <w:pStyle w:val="Textocomentario"/>
      </w:pPr>
      <w:r>
        <w:rPr>
          <w:rStyle w:val="Refdecomentario"/>
        </w:rPr>
        <w:annotationRef/>
      </w:r>
      <w:r>
        <w:t>Mejorar definición de variables, menciona como van a ayudar a cumplir los objetivos.</w:t>
      </w:r>
    </w:p>
  </w:comment>
  <w:comment w:id="339" w:author="invitado1" w:date="2019-01-31T00:06:00Z" w:initials="i">
    <w:p w14:paraId="18865AD9" w14:textId="516F2221" w:rsidR="00BC7783" w:rsidRDefault="00BC7783">
      <w:pPr>
        <w:pStyle w:val="Textocomentario"/>
      </w:pPr>
      <w:r>
        <w:rPr>
          <w:rStyle w:val="Refdecomentario"/>
        </w:rPr>
        <w:annotationRef/>
      </w:r>
      <w:r>
        <w:t>Debes listar las variables que te lleven a cumplir cada objetivo específico, antes debes tener cada objetivo bien establecido.</w:t>
      </w:r>
    </w:p>
  </w:comment>
  <w:comment w:id="376" w:author="invitado1" w:date="2019-02-11T11:52:00Z" w:initials="i">
    <w:p w14:paraId="04DFA76E" w14:textId="62EE12E8" w:rsidR="00BC7783" w:rsidRDefault="00BC7783">
      <w:pPr>
        <w:pStyle w:val="Textocomentario"/>
      </w:pPr>
      <w:r>
        <w:rPr>
          <w:rStyle w:val="Refdecomentario"/>
        </w:rPr>
        <w:annotationRef/>
      </w:r>
      <w:r>
        <w:t>Cambiar la redacción, debe plantearse en forma de afirmación y no lo que esperas.</w:t>
      </w:r>
    </w:p>
  </w:comment>
  <w:comment w:id="402" w:author="invitado1" w:date="2019-02-11T12:09:00Z" w:initials="i">
    <w:p w14:paraId="28B14049" w14:textId="5F6A5D0C" w:rsidR="00BC7783" w:rsidRDefault="00BC7783">
      <w:pPr>
        <w:pStyle w:val="Textocomentario"/>
      </w:pPr>
      <w:r>
        <w:rPr>
          <w:rStyle w:val="Refdecomentario"/>
        </w:rPr>
        <w:annotationRef/>
      </w:r>
      <w:r>
        <w:t>Mejorar la justificación en los siguientes aspectos:</w:t>
      </w:r>
    </w:p>
    <w:p w14:paraId="7F64F726" w14:textId="77777777" w:rsidR="00BC7783" w:rsidRDefault="00BC7783">
      <w:pPr>
        <w:pStyle w:val="Textocomentario"/>
      </w:pPr>
    </w:p>
    <w:p w14:paraId="0E807319" w14:textId="242D336C" w:rsidR="00BC7783" w:rsidRDefault="00BC7783" w:rsidP="00C2217C">
      <w:pPr>
        <w:pStyle w:val="Textocomentario"/>
        <w:numPr>
          <w:ilvl w:val="0"/>
          <w:numId w:val="20"/>
        </w:numPr>
      </w:pPr>
      <w:r>
        <w:t xml:space="preserve"> Incorporar una pequeña descripción de la problemática actual.</w:t>
      </w:r>
    </w:p>
    <w:p w14:paraId="78245065" w14:textId="11B238A7" w:rsidR="00BC7783" w:rsidRDefault="00BC7783" w:rsidP="00C2217C">
      <w:pPr>
        <w:pStyle w:val="Textocomentario"/>
        <w:numPr>
          <w:ilvl w:val="0"/>
          <w:numId w:val="20"/>
        </w:numPr>
      </w:pPr>
      <w:r>
        <w:t xml:space="preserve"> Falta el impacto que tendrá el proyecto en la empresa.</w:t>
      </w:r>
    </w:p>
  </w:comment>
  <w:comment w:id="418" w:author="invitado1" w:date="2019-02-11T12:12:00Z" w:initials="i">
    <w:p w14:paraId="2D67B0B5" w14:textId="6B62991A" w:rsidR="00BC7783" w:rsidRDefault="00BC7783">
      <w:pPr>
        <w:pStyle w:val="Textocomentario"/>
      </w:pPr>
      <w:r>
        <w:rPr>
          <w:rStyle w:val="Refdecomentario"/>
        </w:rPr>
        <w:annotationRef/>
      </w:r>
      <w:r>
        <w:t>Faltan alcances.</w:t>
      </w:r>
    </w:p>
  </w:comment>
  <w:comment w:id="424" w:author="invitado1" w:date="2019-02-11T12:12:00Z" w:initials="i">
    <w:p w14:paraId="067F716B" w14:textId="5D76B0C0" w:rsidR="00BC7783" w:rsidRDefault="00BC7783">
      <w:pPr>
        <w:pStyle w:val="Textocomentario"/>
      </w:pPr>
      <w:r>
        <w:rPr>
          <w:rStyle w:val="Refdecomentario"/>
        </w:rPr>
        <w:annotationRef/>
      </w:r>
      <w:r>
        <w:t xml:space="preserve">Ya mencionaste que es prueba piloto. </w:t>
      </w:r>
    </w:p>
    <w:p w14:paraId="40987B3F" w14:textId="77777777" w:rsidR="00BC7783" w:rsidRDefault="00BC7783">
      <w:pPr>
        <w:pStyle w:val="Textocomentario"/>
      </w:pPr>
    </w:p>
    <w:p w14:paraId="34BD0305" w14:textId="1754D739" w:rsidR="00BC7783" w:rsidRDefault="00BC7783">
      <w:pPr>
        <w:pStyle w:val="Textocomentario"/>
      </w:pPr>
      <w:r>
        <w:t>¿Qué otras limitaciones existen?</w:t>
      </w:r>
    </w:p>
  </w:comment>
  <w:comment w:id="450" w:author="invitado1" w:date="2019-01-23T23:13:00Z" w:initials="i">
    <w:p w14:paraId="0622BD5A" w14:textId="1BF19A40" w:rsidR="00BC7783" w:rsidRDefault="00BC7783">
      <w:pPr>
        <w:pStyle w:val="Textocomentario"/>
      </w:pPr>
      <w:r>
        <w:rPr>
          <w:rStyle w:val="Refdecomentario"/>
        </w:rPr>
        <w:annotationRef/>
      </w:r>
      <w:r>
        <w:t>Hacer mención que se está llevando a cabo el proyecto para PEMEX Mendoza, y describe las tareas principales de esta.</w:t>
      </w:r>
    </w:p>
  </w:comment>
  <w:comment w:id="475" w:author="invitado1" w:date="2019-02-11T12:16:00Z" w:initials="i">
    <w:p w14:paraId="5541C3CF" w14:textId="7832C97B" w:rsidR="00BC7783" w:rsidRDefault="00BC7783">
      <w:pPr>
        <w:pStyle w:val="Textocomentario"/>
      </w:pPr>
      <w:r>
        <w:rPr>
          <w:rStyle w:val="Refdecomentario"/>
        </w:rPr>
        <w:annotationRef/>
      </w:r>
      <w:r>
        <w:t>Falta describir estos puntos.</w:t>
      </w:r>
    </w:p>
  </w:comment>
  <w:comment w:id="696" w:author="invitado1" w:date="2019-01-31T00:11:00Z" w:initials="i">
    <w:p w14:paraId="295A4F19" w14:textId="1684C702" w:rsidR="00BC7783" w:rsidRDefault="00BC7783">
      <w:pPr>
        <w:pStyle w:val="Textocomentario"/>
      </w:pPr>
      <w:r>
        <w:rPr>
          <w:rStyle w:val="Refdecomentario"/>
        </w:rPr>
        <w:annotationRef/>
      </w:r>
      <w:r>
        <w:t>Terminar de seleccionar metodología y justificar su uso</w:t>
      </w:r>
    </w:p>
  </w:comment>
  <w:comment w:id="699" w:author="invitado1" w:date="2019-02-11T12:19:00Z" w:initials="i">
    <w:p w14:paraId="39838E35" w14:textId="3ED11A49" w:rsidR="00BC7783" w:rsidRDefault="00BC7783">
      <w:pPr>
        <w:pStyle w:val="Textocomentario"/>
      </w:pPr>
      <w:r>
        <w:rPr>
          <w:rStyle w:val="Refdecomentario"/>
        </w:rPr>
        <w:annotationRef/>
      </w:r>
      <w:r>
        <w:t>Mencionar que entregables vas a generar en base a la metodología seleccionada.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F9E3E" w15:done="0"/>
  <w15:commentEx w15:paraId="39352CD7" w15:done="0"/>
  <w15:commentEx w15:paraId="77FB502A" w15:done="0"/>
  <w15:commentEx w15:paraId="7DB27652" w15:done="0"/>
  <w15:commentEx w15:paraId="5240F1AE" w15:done="0"/>
  <w15:commentEx w15:paraId="5D15710D" w15:done="0"/>
  <w15:commentEx w15:paraId="11A5BFC5" w15:done="0"/>
  <w15:commentEx w15:paraId="25937220" w15:done="0"/>
  <w15:commentEx w15:paraId="3D1A453C" w15:done="0"/>
  <w15:commentEx w15:paraId="16157F52" w15:done="0"/>
  <w15:commentEx w15:paraId="5400B29E" w15:done="0"/>
  <w15:commentEx w15:paraId="313A1BF8" w15:done="0"/>
  <w15:commentEx w15:paraId="1082B94B" w15:done="0"/>
  <w15:commentEx w15:paraId="0128A010" w15:done="0"/>
  <w15:commentEx w15:paraId="042F6C72" w15:done="0"/>
  <w15:commentEx w15:paraId="568F577D" w15:done="0"/>
  <w15:commentEx w15:paraId="217324D6" w15:done="0"/>
  <w15:commentEx w15:paraId="1178B78F" w15:done="0"/>
  <w15:commentEx w15:paraId="0044228E" w15:done="0"/>
  <w15:commentEx w15:paraId="0C32AA28" w15:done="0"/>
  <w15:commentEx w15:paraId="36B22CF2" w15:done="0"/>
  <w15:commentEx w15:paraId="18865AD9" w15:done="0"/>
  <w15:commentEx w15:paraId="04DFA76E" w15:done="0"/>
  <w15:commentEx w15:paraId="78245065" w15:done="0"/>
  <w15:commentEx w15:paraId="2D67B0B5" w15:done="0"/>
  <w15:commentEx w15:paraId="34BD0305" w15:done="0"/>
  <w15:commentEx w15:paraId="0622BD5A" w15:done="0"/>
  <w15:commentEx w15:paraId="5541C3CF" w15:done="0"/>
  <w15:commentEx w15:paraId="295A4F19" w15:done="0"/>
  <w15:commentEx w15:paraId="39838E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EE3D3" w14:textId="77777777" w:rsidR="00774720" w:rsidRDefault="00774720" w:rsidP="00154A3D">
      <w:pPr>
        <w:spacing w:after="0" w:line="240" w:lineRule="auto"/>
      </w:pPr>
      <w:r>
        <w:separator/>
      </w:r>
    </w:p>
  </w:endnote>
  <w:endnote w:type="continuationSeparator" w:id="0">
    <w:p w14:paraId="1E1D57C7" w14:textId="77777777" w:rsidR="00774720" w:rsidRDefault="00774720" w:rsidP="00154A3D">
      <w:pPr>
        <w:spacing w:after="0" w:line="240" w:lineRule="auto"/>
      </w:pPr>
      <w:r>
        <w:continuationSeparator/>
      </w:r>
    </w:p>
  </w:endnote>
  <w:endnote w:type="continuationNotice" w:id="1">
    <w:p w14:paraId="02D25DE5" w14:textId="77777777" w:rsidR="00774720" w:rsidRDefault="00774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034B" w14:textId="77777777" w:rsidR="00BC7783" w:rsidRDefault="00BC778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6735C100" w:rsidR="00BC7783" w:rsidRDefault="00BC778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Bruno García Macías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E77B0D" w:rsidRPr="00E77B0D">
      <w:rPr>
        <w:rFonts w:asciiTheme="majorHAnsi" w:eastAsiaTheme="majorEastAsia" w:hAnsiTheme="majorHAnsi" w:cstheme="majorBidi"/>
        <w:noProof/>
        <w:lang w:val="es-ES"/>
      </w:rPr>
      <w:t>17</w:t>
    </w:r>
    <w:r>
      <w:rPr>
        <w:rFonts w:asciiTheme="majorHAnsi" w:eastAsiaTheme="majorEastAsia" w:hAnsiTheme="majorHAnsi" w:cstheme="majorBidi"/>
      </w:rPr>
      <w:fldChar w:fldCharType="end"/>
    </w:r>
  </w:p>
  <w:p w14:paraId="786D703E" w14:textId="77777777" w:rsidR="00BC7783" w:rsidRDefault="00BC77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E3B74" w14:textId="77777777" w:rsidR="00774720" w:rsidRDefault="00774720" w:rsidP="00154A3D">
      <w:pPr>
        <w:spacing w:after="0" w:line="240" w:lineRule="auto"/>
      </w:pPr>
      <w:r>
        <w:separator/>
      </w:r>
    </w:p>
  </w:footnote>
  <w:footnote w:type="continuationSeparator" w:id="0">
    <w:p w14:paraId="501F7FB6" w14:textId="77777777" w:rsidR="00774720" w:rsidRDefault="00774720" w:rsidP="00154A3D">
      <w:pPr>
        <w:spacing w:after="0" w:line="240" w:lineRule="auto"/>
      </w:pPr>
      <w:r>
        <w:continuationSeparator/>
      </w:r>
    </w:p>
  </w:footnote>
  <w:footnote w:type="continuationNotice" w:id="1">
    <w:p w14:paraId="58D3B78D" w14:textId="77777777" w:rsidR="00774720" w:rsidRDefault="00774720">
      <w:pPr>
        <w:spacing w:after="0" w:line="240" w:lineRule="auto"/>
      </w:pPr>
    </w:p>
  </w:footnote>
  <w:footnote w:id="2">
    <w:p w14:paraId="2F627436" w14:textId="77777777" w:rsidR="00BC7783" w:rsidRPr="00143BE6" w:rsidRDefault="00BC7783" w:rsidP="00D65D82">
      <w:pPr>
        <w:pStyle w:val="Textonotapie"/>
      </w:pPr>
      <w:r>
        <w:rPr>
          <w:rStyle w:val="Refdenotaalpie"/>
        </w:rPr>
        <w:footnoteRef/>
      </w:r>
      <w:r w:rsidRPr="00143BE6">
        <w:t xml:space="preserve"> </w:t>
      </w:r>
      <w:sdt>
        <w:sdtPr>
          <w:id w:val="-19012890"/>
          <w:citation/>
        </w:sdtPr>
        <w:sdtEndPr/>
        <w:sdtContent>
          <w:r>
            <w:fldChar w:fldCharType="begin"/>
          </w:r>
          <w:r w:rsidRPr="00895B81">
            <w:instrText xml:space="preserve">CITATION Reb00 \l 2058 </w:instrText>
          </w:r>
          <w:r>
            <w:fldChar w:fldCharType="separate"/>
          </w:r>
          <w:r w:rsidRPr="00895B81">
            <w:rPr>
              <w:noProof/>
            </w:rPr>
            <w:t>(Rebaza Soraluz, 2000)</w:t>
          </w:r>
          <w:r>
            <w:fldChar w:fldCharType="end"/>
          </w:r>
        </w:sdtContent>
      </w:sdt>
    </w:p>
  </w:footnote>
  <w:footnote w:id="3">
    <w:p w14:paraId="23CC4B25" w14:textId="73075B56" w:rsidR="00BC7783" w:rsidRDefault="00BC7783">
      <w:pPr>
        <w:pStyle w:val="Textonotapie"/>
        <w:rPr>
          <w:ins w:id="238" w:author="invitado1" w:date="2019-01-25T20:58:00Z"/>
        </w:rPr>
      </w:pPr>
      <w:ins w:id="239" w:author="invitado1" w:date="2019-01-25T20:58:00Z">
        <w:r>
          <w:rPr>
            <w:rStyle w:val="Refdenotaalpie"/>
          </w:rPr>
          <w:footnoteRef/>
        </w:r>
        <w:r>
          <w:t xml:space="preserve"> </w:t>
        </w:r>
      </w:ins>
      <w:customXmlInsRangeStart w:id="240" w:author="invitado1" w:date="2019-01-25T20:58:00Z"/>
      <w:sdt>
        <w:sdtPr>
          <w:id w:val="1230568861"/>
          <w:citation/>
        </w:sdtPr>
        <w:sdtEndPr/>
        <w:sdtContent>
          <w:customXmlInsRangeEnd w:id="240"/>
          <w:ins w:id="241" w:author="invitado1" w:date="2019-01-25T20:58:00Z">
            <w:r>
              <w:fldChar w:fldCharType="begin"/>
            </w:r>
            <w:r>
              <w:instrText xml:space="preserve"> CITATION Nat11 \l 2058 </w:instrText>
            </w:r>
            <w:r>
              <w:fldChar w:fldCharType="separate"/>
            </w:r>
            <w:r>
              <w:rPr>
                <w:noProof/>
              </w:rPr>
              <w:t>(National Geographic en Español, 2011)</w:t>
            </w:r>
            <w:r>
              <w:fldChar w:fldCharType="end"/>
            </w:r>
          </w:ins>
          <w:customXmlInsRangeStart w:id="242" w:author="invitado1" w:date="2019-01-25T20:58:00Z"/>
        </w:sdtContent>
      </w:sdt>
      <w:customXmlInsRangeEnd w:id="242"/>
    </w:p>
  </w:footnote>
  <w:footnote w:id="4">
    <w:p w14:paraId="2FEB45E8" w14:textId="62791CF4" w:rsidR="00BC7783" w:rsidRPr="00076FD7" w:rsidRDefault="00BC7783">
      <w:pPr>
        <w:pStyle w:val="Textonotapie"/>
        <w:rPr>
          <w:ins w:id="488" w:author="Galaxy" w:date="2019-01-25T20:58:00Z"/>
          <w:lang w:val="en-US"/>
        </w:rPr>
      </w:pPr>
      <w:ins w:id="489" w:author="Galaxy" w:date="2019-01-25T20:58:00Z">
        <w:r>
          <w:rPr>
            <w:rStyle w:val="Refdenotaalpie"/>
          </w:rPr>
          <w:footnoteRef/>
        </w:r>
        <w:r w:rsidRPr="00076FD7">
          <w:rPr>
            <w:lang w:val="en-US"/>
          </w:rPr>
          <w:t xml:space="preserve"> </w:t>
        </w:r>
      </w:ins>
      <w:customXmlInsRangeStart w:id="490" w:author="Galaxy" w:date="2019-01-25T20:58:00Z"/>
      <w:sdt>
        <w:sdtPr>
          <w:id w:val="-87464102"/>
          <w:citation/>
        </w:sdtPr>
        <w:sdtEndPr/>
        <w:sdtContent>
          <w:customXmlInsRangeEnd w:id="490"/>
          <w:ins w:id="491" w:author="Galaxy" w:date="2019-01-25T20:58:00Z">
            <w:r>
              <w:fldChar w:fldCharType="begin"/>
            </w:r>
            <w:r w:rsidRPr="00076FD7">
              <w:rPr>
                <w:lang w:val="en-US"/>
              </w:rPr>
              <w:instrText xml:space="preserve"> CITATION ISO17 \l 2058 </w:instrText>
            </w:r>
            <w:r>
              <w:fldChar w:fldCharType="separate"/>
            </w:r>
            <w:r w:rsidRPr="00076FD7">
              <w:rPr>
                <w:noProof/>
                <w:lang w:val="en-US"/>
              </w:rPr>
              <w:t>(International Organization for Standardization (ISO), 2017)</w:t>
            </w:r>
            <w:r>
              <w:fldChar w:fldCharType="end"/>
            </w:r>
          </w:ins>
          <w:customXmlInsRangeStart w:id="492" w:author="Galaxy" w:date="2019-01-25T20:58:00Z"/>
        </w:sdtContent>
      </w:sdt>
      <w:customXmlInsRangeEnd w:id="492"/>
    </w:p>
  </w:footnote>
  <w:footnote w:id="5">
    <w:p w14:paraId="38A10DE1" w14:textId="77777777" w:rsidR="00BC7783" w:rsidRDefault="00BC7783" w:rsidP="002C58D2">
      <w:pPr>
        <w:pStyle w:val="Textonotapie"/>
        <w:rPr>
          <w:ins w:id="514" w:author="Galaxy" w:date="2019-02-17T21:05:00Z"/>
        </w:rPr>
      </w:pPr>
      <w:ins w:id="515" w:author="Galaxy" w:date="2019-02-17T21:05:00Z">
        <w:r>
          <w:rPr>
            <w:rStyle w:val="Refdenotaalpie"/>
          </w:rPr>
          <w:footnoteRef/>
        </w:r>
        <w:r>
          <w:t xml:space="preserve"> </w:t>
        </w:r>
      </w:ins>
      <w:customXmlInsRangeStart w:id="516" w:author="Galaxy" w:date="2019-02-17T21:05:00Z"/>
      <w:sdt>
        <w:sdtPr>
          <w:id w:val="1688558849"/>
          <w:citation/>
        </w:sdtPr>
        <w:sdtEndPr/>
        <w:sdtContent>
          <w:customXmlInsRangeEnd w:id="516"/>
          <w:ins w:id="517" w:author="Galaxy" w:date="2019-02-17T21:05:00Z">
            <w:r>
              <w:fldChar w:fldCharType="begin"/>
            </w:r>
            <w:r>
              <w:instrText xml:space="preserve"> CITATION Tor12 \l 2058 </w:instrText>
            </w:r>
            <w:r>
              <w:fldChar w:fldCharType="separate"/>
            </w:r>
            <w:r>
              <w:rPr>
                <w:noProof/>
              </w:rPr>
              <w:t>(Torrecilla, 2012)</w:t>
            </w:r>
            <w:r>
              <w:fldChar w:fldCharType="end"/>
            </w:r>
          </w:ins>
          <w:customXmlInsRangeStart w:id="518" w:author="Galaxy" w:date="2019-02-17T21:05:00Z"/>
        </w:sdtContent>
      </w:sdt>
      <w:customXmlInsRangeEnd w:id="518"/>
    </w:p>
  </w:footnote>
  <w:footnote w:id="6">
    <w:p w14:paraId="09FE702A" w14:textId="207B855B" w:rsidR="00BC7783" w:rsidRDefault="00BC7783">
      <w:pPr>
        <w:pStyle w:val="Textonotapie"/>
      </w:pPr>
      <w:ins w:id="655" w:author="Galaxy" w:date="2019-02-17T20:56:00Z">
        <w:r>
          <w:rPr>
            <w:rStyle w:val="Refdenotaalpie"/>
          </w:rPr>
          <w:footnoteRef/>
        </w:r>
        <w:r>
          <w:t xml:space="preserve"> </w:t>
        </w:r>
      </w:ins>
      <w:customXmlInsRangeStart w:id="656" w:author="Galaxy" w:date="2019-02-17T20:56:00Z"/>
      <w:sdt>
        <w:sdtPr>
          <w:id w:val="1898472296"/>
          <w:citation/>
        </w:sdtPr>
        <w:sdtEndPr/>
        <w:sdtContent>
          <w:customXmlInsRangeEnd w:id="656"/>
          <w:ins w:id="657" w:author="Galaxy" w:date="2019-02-17T20:56:00Z">
            <w:r>
              <w:fldChar w:fldCharType="begin"/>
            </w:r>
            <w:r>
              <w:instrText xml:space="preserve"> CITATION asp10 \l 2058 </w:instrText>
            </w:r>
          </w:ins>
          <w:r>
            <w:fldChar w:fldCharType="separate"/>
          </w:r>
          <w:ins w:id="658" w:author="Galaxy" w:date="2019-02-17T20:56:00Z">
            <w:r>
              <w:rPr>
                <w:noProof/>
              </w:rPr>
              <w:t>(asprotech, 2010)</w:t>
            </w:r>
            <w:r>
              <w:fldChar w:fldCharType="end"/>
            </w:r>
          </w:ins>
          <w:customXmlInsRangeStart w:id="659" w:author="Galaxy" w:date="2019-02-17T20:56:00Z"/>
        </w:sdtContent>
      </w:sdt>
      <w:customXmlInsRangeEnd w:id="659"/>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C5571" w14:textId="77777777" w:rsidR="00BC7783" w:rsidRDefault="00BC778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04AFFF71" w:rsidR="00BC7783" w:rsidRDefault="00BC7783"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5310A06E">
          <wp:simplePos x="0" y="0"/>
          <wp:positionH relativeFrom="leftMargin">
            <wp:align>right</wp:align>
          </wp:positionH>
          <wp:positionV relativeFrom="paragraph">
            <wp:posOffset>-363855</wp:posOffset>
          </wp:positionV>
          <wp:extent cx="828675" cy="644525"/>
          <wp:effectExtent l="0" t="0" r="9525" b="3175"/>
          <wp:wrapNone/>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67964727"/>
        <w:dataBinding w:prefixMappings="xmlns:ns0='http://schemas.openxmlformats.org/package/2006/metadata/core-properties' xmlns:ns1='http://purl.org/dc/elements/1.1/'" w:xpath="/ns0:coreProperties[1]/ns1:title[1]" w:storeItemID="{6C3C8BC8-F283-45AE-878A-BAB7291924A1}"/>
        <w:text/>
      </w:sdtPr>
      <w:sdtEndPr/>
      <w:sdtContent>
        <w:r w:rsidRPr="007674B3">
          <w:rPr>
            <w:rFonts w:asciiTheme="majorHAnsi" w:eastAsiaTheme="majorEastAsia" w:hAnsiTheme="majorHAnsi" w:cstheme="majorBidi"/>
            <w:sz w:val="32"/>
            <w:szCs w:val="32"/>
          </w:rPr>
          <w:t xml:space="preserve">Mejora de procesos del departamento de </w:t>
        </w:r>
        <w:r>
          <w:rPr>
            <w:rFonts w:asciiTheme="majorHAnsi" w:eastAsiaTheme="majorEastAsia" w:hAnsiTheme="majorHAnsi" w:cstheme="majorBidi"/>
            <w:sz w:val="32"/>
            <w:szCs w:val="32"/>
          </w:rPr>
          <w:t>TELECOM</w:t>
        </w:r>
      </w:sdtContent>
    </w:sdt>
    <w:r>
      <w:rPr>
        <w:rFonts w:asciiTheme="majorHAnsi" w:eastAsiaTheme="majorEastAsia" w:hAnsiTheme="majorHAnsi" w:cstheme="majorBidi"/>
        <w:sz w:val="32"/>
        <w:szCs w:val="32"/>
      </w:rPr>
      <w:tab/>
    </w:r>
  </w:p>
  <w:p w14:paraId="06BED881" w14:textId="77777777" w:rsidR="00BC7783" w:rsidRDefault="00BC778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6D1C"/>
    <w:multiLevelType w:val="hybridMultilevel"/>
    <w:tmpl w:val="57F27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1418B"/>
    <w:multiLevelType w:val="hybridMultilevel"/>
    <w:tmpl w:val="88E05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6C4492"/>
    <w:multiLevelType w:val="multilevel"/>
    <w:tmpl w:val="C024A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B73C0"/>
    <w:multiLevelType w:val="multilevel"/>
    <w:tmpl w:val="C058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0E25CD"/>
    <w:multiLevelType w:val="multilevel"/>
    <w:tmpl w:val="BBB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9F662C"/>
    <w:multiLevelType w:val="multilevel"/>
    <w:tmpl w:val="FCB6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E7964"/>
    <w:multiLevelType w:val="multilevel"/>
    <w:tmpl w:val="9496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3761E"/>
    <w:multiLevelType w:val="multilevel"/>
    <w:tmpl w:val="5FE06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59D2"/>
    <w:multiLevelType w:val="hybridMultilevel"/>
    <w:tmpl w:val="1720A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18447A"/>
    <w:multiLevelType w:val="hybridMultilevel"/>
    <w:tmpl w:val="6E32F7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1054882"/>
    <w:multiLevelType w:val="multilevel"/>
    <w:tmpl w:val="B84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C43882"/>
    <w:multiLevelType w:val="multilevel"/>
    <w:tmpl w:val="0080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14534"/>
    <w:multiLevelType w:val="multilevel"/>
    <w:tmpl w:val="5BA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22267"/>
    <w:multiLevelType w:val="hybridMultilevel"/>
    <w:tmpl w:val="28C0C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A25E59"/>
    <w:multiLevelType w:val="multilevel"/>
    <w:tmpl w:val="9FD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13E0B"/>
    <w:multiLevelType w:val="hybridMultilevel"/>
    <w:tmpl w:val="C8227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1FC1DC6"/>
    <w:multiLevelType w:val="multilevel"/>
    <w:tmpl w:val="DA1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E1999"/>
    <w:multiLevelType w:val="multilevel"/>
    <w:tmpl w:val="5FF8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5"/>
  </w:num>
  <w:num w:numId="4">
    <w:abstractNumId w:val="5"/>
  </w:num>
  <w:num w:numId="5">
    <w:abstractNumId w:val="14"/>
  </w:num>
  <w:num w:numId="6">
    <w:abstractNumId w:val="0"/>
  </w:num>
  <w:num w:numId="7">
    <w:abstractNumId w:val="18"/>
  </w:num>
  <w:num w:numId="8">
    <w:abstractNumId w:val="11"/>
  </w:num>
  <w:num w:numId="9">
    <w:abstractNumId w:val="13"/>
  </w:num>
  <w:num w:numId="10">
    <w:abstractNumId w:val="2"/>
  </w:num>
  <w:num w:numId="11">
    <w:abstractNumId w:val="4"/>
  </w:num>
  <w:num w:numId="12">
    <w:abstractNumId w:val="1"/>
  </w:num>
  <w:num w:numId="13">
    <w:abstractNumId w:val="21"/>
  </w:num>
  <w:num w:numId="14">
    <w:abstractNumId w:val="20"/>
  </w:num>
  <w:num w:numId="15">
    <w:abstractNumId w:val="16"/>
  </w:num>
  <w:num w:numId="16">
    <w:abstractNumId w:val="10"/>
  </w:num>
  <w:num w:numId="17">
    <w:abstractNumId w:val="23"/>
  </w:num>
  <w:num w:numId="18">
    <w:abstractNumId w:val="6"/>
  </w:num>
  <w:num w:numId="19">
    <w:abstractNumId w:val="22"/>
  </w:num>
  <w:num w:numId="20">
    <w:abstractNumId w:val="12"/>
  </w:num>
  <w:num w:numId="21">
    <w:abstractNumId w:val="9"/>
  </w:num>
  <w:num w:numId="22">
    <w:abstractNumId w:val="3"/>
  </w:num>
  <w:num w:numId="23">
    <w:abstractNumId w:val="17"/>
  </w:num>
  <w:num w:numId="2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laxy">
    <w15:presenceInfo w15:providerId="None" w15:userId="Galaxy"/>
  </w15:person>
  <w15:person w15:author="BrunoMacias">
    <w15:presenceInfo w15:providerId="None" w15:userId="BrunoMacias"/>
  </w15:person>
  <w15:person w15:author="invitado1">
    <w15:presenceInfo w15:providerId="None" w15:userId="invitado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15F9E"/>
    <w:rsid w:val="00020F1D"/>
    <w:rsid w:val="0002480F"/>
    <w:rsid w:val="00026513"/>
    <w:rsid w:val="00027014"/>
    <w:rsid w:val="000378EB"/>
    <w:rsid w:val="00037C8D"/>
    <w:rsid w:val="000403C9"/>
    <w:rsid w:val="0004075B"/>
    <w:rsid w:val="000420E8"/>
    <w:rsid w:val="0004295E"/>
    <w:rsid w:val="00043DD1"/>
    <w:rsid w:val="00044DD2"/>
    <w:rsid w:val="00046CBB"/>
    <w:rsid w:val="00054B2D"/>
    <w:rsid w:val="00055E5E"/>
    <w:rsid w:val="000568A4"/>
    <w:rsid w:val="00057A3C"/>
    <w:rsid w:val="00065408"/>
    <w:rsid w:val="00065DA1"/>
    <w:rsid w:val="00066088"/>
    <w:rsid w:val="000672F4"/>
    <w:rsid w:val="00070788"/>
    <w:rsid w:val="00070C07"/>
    <w:rsid w:val="00070FCC"/>
    <w:rsid w:val="00073FB0"/>
    <w:rsid w:val="00076E1D"/>
    <w:rsid w:val="00076FD7"/>
    <w:rsid w:val="000775CA"/>
    <w:rsid w:val="00081C26"/>
    <w:rsid w:val="000827EA"/>
    <w:rsid w:val="00082F7C"/>
    <w:rsid w:val="00084318"/>
    <w:rsid w:val="00091439"/>
    <w:rsid w:val="00094E6D"/>
    <w:rsid w:val="000A2B0C"/>
    <w:rsid w:val="000A3084"/>
    <w:rsid w:val="000A4BDB"/>
    <w:rsid w:val="000A65B9"/>
    <w:rsid w:val="000A795A"/>
    <w:rsid w:val="000B058B"/>
    <w:rsid w:val="000B33A6"/>
    <w:rsid w:val="000B462B"/>
    <w:rsid w:val="000B7A75"/>
    <w:rsid w:val="000C22CC"/>
    <w:rsid w:val="000C5329"/>
    <w:rsid w:val="000D26CA"/>
    <w:rsid w:val="000D30E3"/>
    <w:rsid w:val="000D40EE"/>
    <w:rsid w:val="000E0DEC"/>
    <w:rsid w:val="000E7BE7"/>
    <w:rsid w:val="000F0504"/>
    <w:rsid w:val="000F25E5"/>
    <w:rsid w:val="000F3B5C"/>
    <w:rsid w:val="00112B9F"/>
    <w:rsid w:val="00122AAD"/>
    <w:rsid w:val="00124348"/>
    <w:rsid w:val="00131085"/>
    <w:rsid w:val="00132888"/>
    <w:rsid w:val="001342E6"/>
    <w:rsid w:val="00136807"/>
    <w:rsid w:val="00141402"/>
    <w:rsid w:val="00141423"/>
    <w:rsid w:val="00143BE6"/>
    <w:rsid w:val="00145E74"/>
    <w:rsid w:val="00154A3D"/>
    <w:rsid w:val="00156816"/>
    <w:rsid w:val="00163BCE"/>
    <w:rsid w:val="001710B9"/>
    <w:rsid w:val="001727E6"/>
    <w:rsid w:val="00172A7D"/>
    <w:rsid w:val="00173166"/>
    <w:rsid w:val="00175C40"/>
    <w:rsid w:val="00175E43"/>
    <w:rsid w:val="00176A7A"/>
    <w:rsid w:val="001770E3"/>
    <w:rsid w:val="00182675"/>
    <w:rsid w:val="00185182"/>
    <w:rsid w:val="00185DA8"/>
    <w:rsid w:val="00194F8A"/>
    <w:rsid w:val="001961C5"/>
    <w:rsid w:val="0019665F"/>
    <w:rsid w:val="001979F3"/>
    <w:rsid w:val="001A2934"/>
    <w:rsid w:val="001A2A9C"/>
    <w:rsid w:val="001A42BC"/>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7A26"/>
    <w:rsid w:val="00202999"/>
    <w:rsid w:val="002071BA"/>
    <w:rsid w:val="0021063A"/>
    <w:rsid w:val="0021566D"/>
    <w:rsid w:val="002235C1"/>
    <w:rsid w:val="00224E82"/>
    <w:rsid w:val="002254A4"/>
    <w:rsid w:val="00231663"/>
    <w:rsid w:val="00236EE8"/>
    <w:rsid w:val="0023792E"/>
    <w:rsid w:val="00243605"/>
    <w:rsid w:val="00244D01"/>
    <w:rsid w:val="00250275"/>
    <w:rsid w:val="00250656"/>
    <w:rsid w:val="00250F58"/>
    <w:rsid w:val="0025427C"/>
    <w:rsid w:val="0025471D"/>
    <w:rsid w:val="00255C31"/>
    <w:rsid w:val="00256BD9"/>
    <w:rsid w:val="002603C3"/>
    <w:rsid w:val="00261E9B"/>
    <w:rsid w:val="00272ED2"/>
    <w:rsid w:val="00273C2A"/>
    <w:rsid w:val="0027423E"/>
    <w:rsid w:val="00274D9B"/>
    <w:rsid w:val="0027666E"/>
    <w:rsid w:val="002802A1"/>
    <w:rsid w:val="00281287"/>
    <w:rsid w:val="002825A7"/>
    <w:rsid w:val="00285394"/>
    <w:rsid w:val="00285952"/>
    <w:rsid w:val="00285AC0"/>
    <w:rsid w:val="002909D6"/>
    <w:rsid w:val="00296E64"/>
    <w:rsid w:val="002B2C80"/>
    <w:rsid w:val="002B324B"/>
    <w:rsid w:val="002C04F8"/>
    <w:rsid w:val="002C0E5D"/>
    <w:rsid w:val="002C43D9"/>
    <w:rsid w:val="002C58D2"/>
    <w:rsid w:val="002C5B6A"/>
    <w:rsid w:val="002D0C82"/>
    <w:rsid w:val="002D4799"/>
    <w:rsid w:val="002D60AA"/>
    <w:rsid w:val="002D7AD2"/>
    <w:rsid w:val="002E067C"/>
    <w:rsid w:val="002F0F94"/>
    <w:rsid w:val="00303799"/>
    <w:rsid w:val="0030646A"/>
    <w:rsid w:val="00306F74"/>
    <w:rsid w:val="00316D16"/>
    <w:rsid w:val="003232A3"/>
    <w:rsid w:val="00327970"/>
    <w:rsid w:val="003335D7"/>
    <w:rsid w:val="0034112D"/>
    <w:rsid w:val="00347059"/>
    <w:rsid w:val="0035137E"/>
    <w:rsid w:val="00354C22"/>
    <w:rsid w:val="00355928"/>
    <w:rsid w:val="0035623C"/>
    <w:rsid w:val="00357EAF"/>
    <w:rsid w:val="00361E99"/>
    <w:rsid w:val="00364236"/>
    <w:rsid w:val="003651C7"/>
    <w:rsid w:val="0036533A"/>
    <w:rsid w:val="00366873"/>
    <w:rsid w:val="00372ADA"/>
    <w:rsid w:val="00374FD1"/>
    <w:rsid w:val="00380AFF"/>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D2502"/>
    <w:rsid w:val="003D3209"/>
    <w:rsid w:val="003D44D8"/>
    <w:rsid w:val="003D5C48"/>
    <w:rsid w:val="003D6072"/>
    <w:rsid w:val="003E08AF"/>
    <w:rsid w:val="003E12A5"/>
    <w:rsid w:val="003E2FBF"/>
    <w:rsid w:val="003E36EC"/>
    <w:rsid w:val="003E5233"/>
    <w:rsid w:val="003E5C10"/>
    <w:rsid w:val="003E6276"/>
    <w:rsid w:val="003E74FE"/>
    <w:rsid w:val="003F206A"/>
    <w:rsid w:val="003F2404"/>
    <w:rsid w:val="003F5C66"/>
    <w:rsid w:val="003F686D"/>
    <w:rsid w:val="003F7AE5"/>
    <w:rsid w:val="0040457C"/>
    <w:rsid w:val="004073DA"/>
    <w:rsid w:val="004109F1"/>
    <w:rsid w:val="00416982"/>
    <w:rsid w:val="00417EED"/>
    <w:rsid w:val="0042649F"/>
    <w:rsid w:val="0043318A"/>
    <w:rsid w:val="00434B90"/>
    <w:rsid w:val="004357C5"/>
    <w:rsid w:val="004359F3"/>
    <w:rsid w:val="00440C5D"/>
    <w:rsid w:val="00444B39"/>
    <w:rsid w:val="00445B4D"/>
    <w:rsid w:val="00450D67"/>
    <w:rsid w:val="00453BBC"/>
    <w:rsid w:val="00455C2D"/>
    <w:rsid w:val="00464571"/>
    <w:rsid w:val="004658D1"/>
    <w:rsid w:val="004677D0"/>
    <w:rsid w:val="00470FD6"/>
    <w:rsid w:val="0047164B"/>
    <w:rsid w:val="00473CF3"/>
    <w:rsid w:val="0047738D"/>
    <w:rsid w:val="0048161F"/>
    <w:rsid w:val="00483A46"/>
    <w:rsid w:val="00484FFC"/>
    <w:rsid w:val="00485CB1"/>
    <w:rsid w:val="00491DA4"/>
    <w:rsid w:val="004954DB"/>
    <w:rsid w:val="00496290"/>
    <w:rsid w:val="004A50DB"/>
    <w:rsid w:val="004A618C"/>
    <w:rsid w:val="004B25BC"/>
    <w:rsid w:val="004B34BC"/>
    <w:rsid w:val="004B3586"/>
    <w:rsid w:val="004B58E5"/>
    <w:rsid w:val="004B684F"/>
    <w:rsid w:val="004C68B6"/>
    <w:rsid w:val="004D020F"/>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7BB3"/>
    <w:rsid w:val="00510516"/>
    <w:rsid w:val="00510D4C"/>
    <w:rsid w:val="00513C84"/>
    <w:rsid w:val="00515BF3"/>
    <w:rsid w:val="00515C56"/>
    <w:rsid w:val="00516975"/>
    <w:rsid w:val="00520E1F"/>
    <w:rsid w:val="005217D3"/>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3FD5"/>
    <w:rsid w:val="00584070"/>
    <w:rsid w:val="00584B15"/>
    <w:rsid w:val="00586E12"/>
    <w:rsid w:val="0059102E"/>
    <w:rsid w:val="0059525E"/>
    <w:rsid w:val="005A0C28"/>
    <w:rsid w:val="005A139B"/>
    <w:rsid w:val="005A2561"/>
    <w:rsid w:val="005A358A"/>
    <w:rsid w:val="005A6874"/>
    <w:rsid w:val="005A7DE2"/>
    <w:rsid w:val="005B1B6D"/>
    <w:rsid w:val="005B33C6"/>
    <w:rsid w:val="005B349B"/>
    <w:rsid w:val="005C0ADE"/>
    <w:rsid w:val="005C39BF"/>
    <w:rsid w:val="005C441B"/>
    <w:rsid w:val="005C7D2C"/>
    <w:rsid w:val="005D072E"/>
    <w:rsid w:val="005D0E7C"/>
    <w:rsid w:val="005D3BF6"/>
    <w:rsid w:val="005D3EF6"/>
    <w:rsid w:val="005D50A6"/>
    <w:rsid w:val="005D6911"/>
    <w:rsid w:val="005D6BA6"/>
    <w:rsid w:val="005E2F0B"/>
    <w:rsid w:val="005F2D8B"/>
    <w:rsid w:val="005F3DDC"/>
    <w:rsid w:val="005F64A5"/>
    <w:rsid w:val="005F70A2"/>
    <w:rsid w:val="0060113F"/>
    <w:rsid w:val="00603166"/>
    <w:rsid w:val="00606D32"/>
    <w:rsid w:val="00611492"/>
    <w:rsid w:val="006126AE"/>
    <w:rsid w:val="006136BD"/>
    <w:rsid w:val="00616F23"/>
    <w:rsid w:val="00617432"/>
    <w:rsid w:val="00622868"/>
    <w:rsid w:val="006237D8"/>
    <w:rsid w:val="006240C8"/>
    <w:rsid w:val="0062674B"/>
    <w:rsid w:val="006301B9"/>
    <w:rsid w:val="0063086E"/>
    <w:rsid w:val="00631FEE"/>
    <w:rsid w:val="00633F1E"/>
    <w:rsid w:val="00636A66"/>
    <w:rsid w:val="006449D8"/>
    <w:rsid w:val="00650249"/>
    <w:rsid w:val="00650AB0"/>
    <w:rsid w:val="006511D0"/>
    <w:rsid w:val="00652707"/>
    <w:rsid w:val="006528EE"/>
    <w:rsid w:val="00652F32"/>
    <w:rsid w:val="0065403E"/>
    <w:rsid w:val="00656CAD"/>
    <w:rsid w:val="00661863"/>
    <w:rsid w:val="00662690"/>
    <w:rsid w:val="006646E9"/>
    <w:rsid w:val="00666DA0"/>
    <w:rsid w:val="006707D7"/>
    <w:rsid w:val="00673BB7"/>
    <w:rsid w:val="00675A6C"/>
    <w:rsid w:val="00684AA8"/>
    <w:rsid w:val="00686FE6"/>
    <w:rsid w:val="00687CDB"/>
    <w:rsid w:val="006916C2"/>
    <w:rsid w:val="006932CB"/>
    <w:rsid w:val="00693790"/>
    <w:rsid w:val="006A1C83"/>
    <w:rsid w:val="006A20CB"/>
    <w:rsid w:val="006A2657"/>
    <w:rsid w:val="006A3AE9"/>
    <w:rsid w:val="006A3BF5"/>
    <w:rsid w:val="006A63EC"/>
    <w:rsid w:val="006A6FC5"/>
    <w:rsid w:val="006C42A5"/>
    <w:rsid w:val="006C54A4"/>
    <w:rsid w:val="006C5640"/>
    <w:rsid w:val="006C633E"/>
    <w:rsid w:val="006C65D3"/>
    <w:rsid w:val="006D5EA4"/>
    <w:rsid w:val="006D7526"/>
    <w:rsid w:val="006E1925"/>
    <w:rsid w:val="006E23B5"/>
    <w:rsid w:val="006F50DC"/>
    <w:rsid w:val="006F65D3"/>
    <w:rsid w:val="0070331C"/>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2D2"/>
    <w:rsid w:val="00741C57"/>
    <w:rsid w:val="00742A3F"/>
    <w:rsid w:val="00742D73"/>
    <w:rsid w:val="007449B4"/>
    <w:rsid w:val="00745123"/>
    <w:rsid w:val="00747B42"/>
    <w:rsid w:val="00751925"/>
    <w:rsid w:val="00753857"/>
    <w:rsid w:val="00753DF6"/>
    <w:rsid w:val="007578B5"/>
    <w:rsid w:val="00763258"/>
    <w:rsid w:val="00766F34"/>
    <w:rsid w:val="007674B3"/>
    <w:rsid w:val="007739E9"/>
    <w:rsid w:val="00774720"/>
    <w:rsid w:val="0077568B"/>
    <w:rsid w:val="0078237C"/>
    <w:rsid w:val="00784BED"/>
    <w:rsid w:val="00790365"/>
    <w:rsid w:val="00790696"/>
    <w:rsid w:val="0079583F"/>
    <w:rsid w:val="00797292"/>
    <w:rsid w:val="007A1117"/>
    <w:rsid w:val="007A5C6A"/>
    <w:rsid w:val="007A5E22"/>
    <w:rsid w:val="007B0051"/>
    <w:rsid w:val="007C1218"/>
    <w:rsid w:val="007C146E"/>
    <w:rsid w:val="007C42F9"/>
    <w:rsid w:val="007C4B57"/>
    <w:rsid w:val="007D105C"/>
    <w:rsid w:val="007D3125"/>
    <w:rsid w:val="007D7256"/>
    <w:rsid w:val="007E00B7"/>
    <w:rsid w:val="007E0222"/>
    <w:rsid w:val="007E210A"/>
    <w:rsid w:val="007E7B39"/>
    <w:rsid w:val="007F3D21"/>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4B"/>
    <w:rsid w:val="008479F7"/>
    <w:rsid w:val="008504EB"/>
    <w:rsid w:val="00852CEB"/>
    <w:rsid w:val="008535C1"/>
    <w:rsid w:val="00853D54"/>
    <w:rsid w:val="0085520C"/>
    <w:rsid w:val="0085534F"/>
    <w:rsid w:val="0085580D"/>
    <w:rsid w:val="0086000E"/>
    <w:rsid w:val="008635DF"/>
    <w:rsid w:val="008665E5"/>
    <w:rsid w:val="00867751"/>
    <w:rsid w:val="00870D7E"/>
    <w:rsid w:val="00870DA3"/>
    <w:rsid w:val="00871A6B"/>
    <w:rsid w:val="008768C3"/>
    <w:rsid w:val="00876EB6"/>
    <w:rsid w:val="00877F0C"/>
    <w:rsid w:val="00884386"/>
    <w:rsid w:val="0088496C"/>
    <w:rsid w:val="0088739D"/>
    <w:rsid w:val="00887E9F"/>
    <w:rsid w:val="00890760"/>
    <w:rsid w:val="008923F1"/>
    <w:rsid w:val="00893124"/>
    <w:rsid w:val="0089375A"/>
    <w:rsid w:val="00895214"/>
    <w:rsid w:val="00895B81"/>
    <w:rsid w:val="008A201C"/>
    <w:rsid w:val="008A351A"/>
    <w:rsid w:val="008A395A"/>
    <w:rsid w:val="008A3A5D"/>
    <w:rsid w:val="008A58EC"/>
    <w:rsid w:val="008B0E8F"/>
    <w:rsid w:val="008B2F9A"/>
    <w:rsid w:val="008B550C"/>
    <w:rsid w:val="008B67F6"/>
    <w:rsid w:val="008B6928"/>
    <w:rsid w:val="008C1222"/>
    <w:rsid w:val="008C1D01"/>
    <w:rsid w:val="008C7795"/>
    <w:rsid w:val="008C7813"/>
    <w:rsid w:val="008D1F7C"/>
    <w:rsid w:val="008D317C"/>
    <w:rsid w:val="008D3907"/>
    <w:rsid w:val="008D625D"/>
    <w:rsid w:val="008D63B2"/>
    <w:rsid w:val="008E4119"/>
    <w:rsid w:val="008E52DA"/>
    <w:rsid w:val="008E5E01"/>
    <w:rsid w:val="008F1A72"/>
    <w:rsid w:val="008F2B26"/>
    <w:rsid w:val="008F3F14"/>
    <w:rsid w:val="008F58D9"/>
    <w:rsid w:val="009015E6"/>
    <w:rsid w:val="00902AC5"/>
    <w:rsid w:val="00915C84"/>
    <w:rsid w:val="0091710E"/>
    <w:rsid w:val="00920865"/>
    <w:rsid w:val="00921F97"/>
    <w:rsid w:val="00923374"/>
    <w:rsid w:val="009233A2"/>
    <w:rsid w:val="00924277"/>
    <w:rsid w:val="00927321"/>
    <w:rsid w:val="009327D1"/>
    <w:rsid w:val="00934983"/>
    <w:rsid w:val="009354C0"/>
    <w:rsid w:val="009410D8"/>
    <w:rsid w:val="00943D55"/>
    <w:rsid w:val="0094600F"/>
    <w:rsid w:val="0095099A"/>
    <w:rsid w:val="009525BE"/>
    <w:rsid w:val="0096060F"/>
    <w:rsid w:val="00961A66"/>
    <w:rsid w:val="00962CE7"/>
    <w:rsid w:val="00963CB0"/>
    <w:rsid w:val="009658C0"/>
    <w:rsid w:val="0097205C"/>
    <w:rsid w:val="009761E2"/>
    <w:rsid w:val="009855F3"/>
    <w:rsid w:val="00985627"/>
    <w:rsid w:val="00985AB0"/>
    <w:rsid w:val="009861EC"/>
    <w:rsid w:val="00987D14"/>
    <w:rsid w:val="009940BD"/>
    <w:rsid w:val="0099770D"/>
    <w:rsid w:val="009A24C0"/>
    <w:rsid w:val="009A3CD2"/>
    <w:rsid w:val="009B1A3F"/>
    <w:rsid w:val="009B290A"/>
    <w:rsid w:val="009B73E0"/>
    <w:rsid w:val="009C1ADC"/>
    <w:rsid w:val="009C1DD9"/>
    <w:rsid w:val="009D129A"/>
    <w:rsid w:val="009D3E39"/>
    <w:rsid w:val="009D42C6"/>
    <w:rsid w:val="009D481E"/>
    <w:rsid w:val="009D574B"/>
    <w:rsid w:val="009D5EFF"/>
    <w:rsid w:val="009D679D"/>
    <w:rsid w:val="009E2DDA"/>
    <w:rsid w:val="009E2E0A"/>
    <w:rsid w:val="009E389D"/>
    <w:rsid w:val="009E60E0"/>
    <w:rsid w:val="009E7F13"/>
    <w:rsid w:val="009E7F30"/>
    <w:rsid w:val="009F2EBC"/>
    <w:rsid w:val="009F3CD0"/>
    <w:rsid w:val="009F404C"/>
    <w:rsid w:val="009F49CA"/>
    <w:rsid w:val="009F591E"/>
    <w:rsid w:val="009F656F"/>
    <w:rsid w:val="009F6778"/>
    <w:rsid w:val="00A00D73"/>
    <w:rsid w:val="00A02531"/>
    <w:rsid w:val="00A02859"/>
    <w:rsid w:val="00A07E38"/>
    <w:rsid w:val="00A10C6F"/>
    <w:rsid w:val="00A12CF9"/>
    <w:rsid w:val="00A138A5"/>
    <w:rsid w:val="00A14BB9"/>
    <w:rsid w:val="00A15781"/>
    <w:rsid w:val="00A161F1"/>
    <w:rsid w:val="00A217D4"/>
    <w:rsid w:val="00A23CE8"/>
    <w:rsid w:val="00A24245"/>
    <w:rsid w:val="00A27ACE"/>
    <w:rsid w:val="00A307F1"/>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29DC"/>
    <w:rsid w:val="00A74AA0"/>
    <w:rsid w:val="00A7535E"/>
    <w:rsid w:val="00A826C0"/>
    <w:rsid w:val="00A8533B"/>
    <w:rsid w:val="00A87E25"/>
    <w:rsid w:val="00A90479"/>
    <w:rsid w:val="00A93056"/>
    <w:rsid w:val="00A94E3F"/>
    <w:rsid w:val="00A94EDA"/>
    <w:rsid w:val="00A95C3D"/>
    <w:rsid w:val="00AA01E6"/>
    <w:rsid w:val="00AA1C43"/>
    <w:rsid w:val="00AA235B"/>
    <w:rsid w:val="00AA35CF"/>
    <w:rsid w:val="00AA4274"/>
    <w:rsid w:val="00AB394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7618"/>
    <w:rsid w:val="00AE011B"/>
    <w:rsid w:val="00AE1605"/>
    <w:rsid w:val="00AE3B2D"/>
    <w:rsid w:val="00AE4DF1"/>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21D3"/>
    <w:rsid w:val="00B130C4"/>
    <w:rsid w:val="00B1461C"/>
    <w:rsid w:val="00B158C6"/>
    <w:rsid w:val="00B21A58"/>
    <w:rsid w:val="00B31209"/>
    <w:rsid w:val="00B3195F"/>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76C04"/>
    <w:rsid w:val="00B80595"/>
    <w:rsid w:val="00B80D4A"/>
    <w:rsid w:val="00B8580C"/>
    <w:rsid w:val="00B910F5"/>
    <w:rsid w:val="00B93266"/>
    <w:rsid w:val="00B94AF2"/>
    <w:rsid w:val="00B96167"/>
    <w:rsid w:val="00B97A1E"/>
    <w:rsid w:val="00BA230A"/>
    <w:rsid w:val="00BA3EC4"/>
    <w:rsid w:val="00BA43F5"/>
    <w:rsid w:val="00BA50CF"/>
    <w:rsid w:val="00BA660B"/>
    <w:rsid w:val="00BB0553"/>
    <w:rsid w:val="00BB2A88"/>
    <w:rsid w:val="00BB3F06"/>
    <w:rsid w:val="00BB7F9B"/>
    <w:rsid w:val="00BC0976"/>
    <w:rsid w:val="00BC1857"/>
    <w:rsid w:val="00BC2293"/>
    <w:rsid w:val="00BC3497"/>
    <w:rsid w:val="00BC4B2F"/>
    <w:rsid w:val="00BC62C1"/>
    <w:rsid w:val="00BC6B47"/>
    <w:rsid w:val="00BC7783"/>
    <w:rsid w:val="00BD749E"/>
    <w:rsid w:val="00BE2881"/>
    <w:rsid w:val="00BE307D"/>
    <w:rsid w:val="00BE53EF"/>
    <w:rsid w:val="00BF1B17"/>
    <w:rsid w:val="00BF2435"/>
    <w:rsid w:val="00BF2CE0"/>
    <w:rsid w:val="00BF39F9"/>
    <w:rsid w:val="00BF773C"/>
    <w:rsid w:val="00C002C4"/>
    <w:rsid w:val="00C01BA1"/>
    <w:rsid w:val="00C05241"/>
    <w:rsid w:val="00C05588"/>
    <w:rsid w:val="00C06A1C"/>
    <w:rsid w:val="00C106E8"/>
    <w:rsid w:val="00C106F8"/>
    <w:rsid w:val="00C11772"/>
    <w:rsid w:val="00C1188B"/>
    <w:rsid w:val="00C141CB"/>
    <w:rsid w:val="00C14E6A"/>
    <w:rsid w:val="00C1671B"/>
    <w:rsid w:val="00C2217C"/>
    <w:rsid w:val="00C23DA9"/>
    <w:rsid w:val="00C2460C"/>
    <w:rsid w:val="00C2670B"/>
    <w:rsid w:val="00C26C36"/>
    <w:rsid w:val="00C26F7C"/>
    <w:rsid w:val="00C30AD0"/>
    <w:rsid w:val="00C33CFF"/>
    <w:rsid w:val="00C33EAC"/>
    <w:rsid w:val="00C35BAB"/>
    <w:rsid w:val="00C428F2"/>
    <w:rsid w:val="00C43434"/>
    <w:rsid w:val="00C45CEA"/>
    <w:rsid w:val="00C4623C"/>
    <w:rsid w:val="00C47242"/>
    <w:rsid w:val="00C476C1"/>
    <w:rsid w:val="00C47BA7"/>
    <w:rsid w:val="00C50A31"/>
    <w:rsid w:val="00C52AB0"/>
    <w:rsid w:val="00C55156"/>
    <w:rsid w:val="00C56B97"/>
    <w:rsid w:val="00C607AE"/>
    <w:rsid w:val="00C63934"/>
    <w:rsid w:val="00C64383"/>
    <w:rsid w:val="00C644E3"/>
    <w:rsid w:val="00C64E42"/>
    <w:rsid w:val="00C6738B"/>
    <w:rsid w:val="00C87366"/>
    <w:rsid w:val="00C87D20"/>
    <w:rsid w:val="00C910C5"/>
    <w:rsid w:val="00C9424A"/>
    <w:rsid w:val="00CA132A"/>
    <w:rsid w:val="00CA6939"/>
    <w:rsid w:val="00CB0A58"/>
    <w:rsid w:val="00CC39B0"/>
    <w:rsid w:val="00CC5150"/>
    <w:rsid w:val="00CC5F57"/>
    <w:rsid w:val="00CC67B0"/>
    <w:rsid w:val="00CD754A"/>
    <w:rsid w:val="00CE056F"/>
    <w:rsid w:val="00CE07F5"/>
    <w:rsid w:val="00CE09FB"/>
    <w:rsid w:val="00CE192D"/>
    <w:rsid w:val="00CE4402"/>
    <w:rsid w:val="00CE480E"/>
    <w:rsid w:val="00CE50BF"/>
    <w:rsid w:val="00CF540B"/>
    <w:rsid w:val="00CF64BD"/>
    <w:rsid w:val="00CF66E9"/>
    <w:rsid w:val="00CF77EE"/>
    <w:rsid w:val="00D019CA"/>
    <w:rsid w:val="00D01BB2"/>
    <w:rsid w:val="00D04656"/>
    <w:rsid w:val="00D0539A"/>
    <w:rsid w:val="00D1060B"/>
    <w:rsid w:val="00D11D68"/>
    <w:rsid w:val="00D15509"/>
    <w:rsid w:val="00D173F4"/>
    <w:rsid w:val="00D2322F"/>
    <w:rsid w:val="00D24CDC"/>
    <w:rsid w:val="00D27FD1"/>
    <w:rsid w:val="00D34887"/>
    <w:rsid w:val="00D375C5"/>
    <w:rsid w:val="00D37A99"/>
    <w:rsid w:val="00D419A6"/>
    <w:rsid w:val="00D442E3"/>
    <w:rsid w:val="00D46042"/>
    <w:rsid w:val="00D479A3"/>
    <w:rsid w:val="00D54A31"/>
    <w:rsid w:val="00D60441"/>
    <w:rsid w:val="00D60DE1"/>
    <w:rsid w:val="00D63C24"/>
    <w:rsid w:val="00D64366"/>
    <w:rsid w:val="00D6437F"/>
    <w:rsid w:val="00D64CE9"/>
    <w:rsid w:val="00D65952"/>
    <w:rsid w:val="00D65D82"/>
    <w:rsid w:val="00D66409"/>
    <w:rsid w:val="00D70530"/>
    <w:rsid w:val="00D72CB2"/>
    <w:rsid w:val="00D73667"/>
    <w:rsid w:val="00D7563C"/>
    <w:rsid w:val="00D760A0"/>
    <w:rsid w:val="00D76CAA"/>
    <w:rsid w:val="00D77630"/>
    <w:rsid w:val="00D818DB"/>
    <w:rsid w:val="00D86C60"/>
    <w:rsid w:val="00D8777D"/>
    <w:rsid w:val="00D90641"/>
    <w:rsid w:val="00DA196E"/>
    <w:rsid w:val="00DA4ADA"/>
    <w:rsid w:val="00DA53C4"/>
    <w:rsid w:val="00DA5A69"/>
    <w:rsid w:val="00DB1DF9"/>
    <w:rsid w:val="00DB1F0F"/>
    <w:rsid w:val="00DB2262"/>
    <w:rsid w:val="00DB4A82"/>
    <w:rsid w:val="00DC1E52"/>
    <w:rsid w:val="00DC7B7D"/>
    <w:rsid w:val="00DD0617"/>
    <w:rsid w:val="00DD20B0"/>
    <w:rsid w:val="00DD257D"/>
    <w:rsid w:val="00DD294F"/>
    <w:rsid w:val="00DD40BF"/>
    <w:rsid w:val="00DD6333"/>
    <w:rsid w:val="00DE1952"/>
    <w:rsid w:val="00DE595F"/>
    <w:rsid w:val="00DF27DE"/>
    <w:rsid w:val="00DF4379"/>
    <w:rsid w:val="00DF4C08"/>
    <w:rsid w:val="00DF530E"/>
    <w:rsid w:val="00E050EA"/>
    <w:rsid w:val="00E057F5"/>
    <w:rsid w:val="00E067DA"/>
    <w:rsid w:val="00E06F89"/>
    <w:rsid w:val="00E07309"/>
    <w:rsid w:val="00E120E1"/>
    <w:rsid w:val="00E14569"/>
    <w:rsid w:val="00E15520"/>
    <w:rsid w:val="00E17D75"/>
    <w:rsid w:val="00E20019"/>
    <w:rsid w:val="00E246D7"/>
    <w:rsid w:val="00E24937"/>
    <w:rsid w:val="00E27B3E"/>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77B0D"/>
    <w:rsid w:val="00E803BF"/>
    <w:rsid w:val="00E83E70"/>
    <w:rsid w:val="00E86750"/>
    <w:rsid w:val="00E90166"/>
    <w:rsid w:val="00E90F58"/>
    <w:rsid w:val="00E922ED"/>
    <w:rsid w:val="00E92CC4"/>
    <w:rsid w:val="00E9756D"/>
    <w:rsid w:val="00EA181B"/>
    <w:rsid w:val="00EA409B"/>
    <w:rsid w:val="00EA4E3E"/>
    <w:rsid w:val="00EA5309"/>
    <w:rsid w:val="00EA544F"/>
    <w:rsid w:val="00EA7302"/>
    <w:rsid w:val="00EA7885"/>
    <w:rsid w:val="00EC0E45"/>
    <w:rsid w:val="00EC1E3C"/>
    <w:rsid w:val="00EC38FB"/>
    <w:rsid w:val="00ED04EA"/>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157"/>
    <w:rsid w:val="00F03674"/>
    <w:rsid w:val="00F04FE4"/>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46EC2"/>
    <w:rsid w:val="00F506A3"/>
    <w:rsid w:val="00F50C96"/>
    <w:rsid w:val="00F5164C"/>
    <w:rsid w:val="00F56742"/>
    <w:rsid w:val="00F5675C"/>
    <w:rsid w:val="00F61E97"/>
    <w:rsid w:val="00F63C59"/>
    <w:rsid w:val="00F67080"/>
    <w:rsid w:val="00F67CE4"/>
    <w:rsid w:val="00F75115"/>
    <w:rsid w:val="00F758E3"/>
    <w:rsid w:val="00F761D1"/>
    <w:rsid w:val="00F76A17"/>
    <w:rsid w:val="00F77B97"/>
    <w:rsid w:val="00F81939"/>
    <w:rsid w:val="00F81AAF"/>
    <w:rsid w:val="00F843DE"/>
    <w:rsid w:val="00F909A6"/>
    <w:rsid w:val="00F92E2B"/>
    <w:rsid w:val="00F93901"/>
    <w:rsid w:val="00F96428"/>
    <w:rsid w:val="00F97A8C"/>
    <w:rsid w:val="00F97B07"/>
    <w:rsid w:val="00FA008D"/>
    <w:rsid w:val="00FA0157"/>
    <w:rsid w:val="00FA7B42"/>
    <w:rsid w:val="00FB20FD"/>
    <w:rsid w:val="00FB477A"/>
    <w:rsid w:val="00FB61F1"/>
    <w:rsid w:val="00FB68FA"/>
    <w:rsid w:val="00FC4E9B"/>
    <w:rsid w:val="00FC7C96"/>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1EE46B6F-73C6-4295-9340-98C65CD2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C58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paragraph" w:styleId="Textonotapie">
    <w:name w:val="footnote text"/>
    <w:basedOn w:val="Normal"/>
    <w:link w:val="TextonotapieCar"/>
    <w:uiPriority w:val="99"/>
    <w:semiHidden/>
    <w:unhideWhenUsed/>
    <w:rsid w:val="003064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646A"/>
    <w:rPr>
      <w:sz w:val="20"/>
      <w:szCs w:val="20"/>
    </w:rPr>
  </w:style>
  <w:style w:type="character" w:styleId="Refdenotaalpie">
    <w:name w:val="footnote reference"/>
    <w:basedOn w:val="Fuentedeprrafopredeter"/>
    <w:uiPriority w:val="99"/>
    <w:semiHidden/>
    <w:unhideWhenUsed/>
    <w:rsid w:val="0030646A"/>
    <w:rPr>
      <w:vertAlign w:val="superscript"/>
    </w:rPr>
  </w:style>
  <w:style w:type="paragraph" w:styleId="Textonotaalfinal">
    <w:name w:val="endnote text"/>
    <w:basedOn w:val="Normal"/>
    <w:link w:val="TextonotaalfinalCar"/>
    <w:uiPriority w:val="99"/>
    <w:semiHidden/>
    <w:unhideWhenUsed/>
    <w:rsid w:val="004D020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020F"/>
    <w:rPr>
      <w:sz w:val="20"/>
      <w:szCs w:val="20"/>
    </w:rPr>
  </w:style>
  <w:style w:type="character" w:styleId="Refdenotaalfinal">
    <w:name w:val="endnote reference"/>
    <w:basedOn w:val="Fuentedeprrafopredeter"/>
    <w:uiPriority w:val="99"/>
    <w:semiHidden/>
    <w:unhideWhenUsed/>
    <w:rsid w:val="004D020F"/>
    <w:rPr>
      <w:vertAlign w:val="superscript"/>
    </w:rPr>
  </w:style>
  <w:style w:type="paragraph" w:styleId="Descripcin">
    <w:name w:val="caption"/>
    <w:basedOn w:val="Normal"/>
    <w:next w:val="Normal"/>
    <w:uiPriority w:val="35"/>
    <w:unhideWhenUsed/>
    <w:qFormat/>
    <w:rsid w:val="007674B3"/>
    <w:pPr>
      <w:spacing w:line="240" w:lineRule="auto"/>
    </w:pPr>
    <w:rPr>
      <w:i/>
      <w:iCs/>
      <w:color w:val="1F497D" w:themeColor="text2"/>
      <w:sz w:val="18"/>
      <w:szCs w:val="18"/>
    </w:rPr>
  </w:style>
  <w:style w:type="paragraph" w:styleId="Subttulo">
    <w:name w:val="Subtitle"/>
    <w:basedOn w:val="Normal"/>
    <w:next w:val="Normal"/>
    <w:link w:val="SubttuloCar"/>
    <w:uiPriority w:val="11"/>
    <w:qFormat/>
    <w:rsid w:val="00742D7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2D73"/>
    <w:rPr>
      <w:rFonts w:eastAsiaTheme="minorEastAsia"/>
      <w:color w:val="5A5A5A" w:themeColor="text1" w:themeTint="A5"/>
      <w:spacing w:val="15"/>
    </w:rPr>
  </w:style>
  <w:style w:type="paragraph" w:styleId="Tabladeilustraciones">
    <w:name w:val="table of figures"/>
    <w:basedOn w:val="Normal"/>
    <w:next w:val="Normal"/>
    <w:uiPriority w:val="99"/>
    <w:unhideWhenUsed/>
    <w:rsid w:val="00CC5F57"/>
    <w:pPr>
      <w:spacing w:after="0"/>
    </w:pPr>
    <w:rPr>
      <w:i/>
      <w:iCs/>
      <w:sz w:val="20"/>
      <w:szCs w:val="20"/>
    </w:rPr>
  </w:style>
  <w:style w:type="character" w:styleId="Refdecomentario">
    <w:name w:val="annotation reference"/>
    <w:basedOn w:val="Fuentedeprrafopredeter"/>
    <w:uiPriority w:val="99"/>
    <w:semiHidden/>
    <w:unhideWhenUsed/>
    <w:rsid w:val="00CC5F57"/>
    <w:rPr>
      <w:sz w:val="16"/>
      <w:szCs w:val="16"/>
    </w:rPr>
  </w:style>
  <w:style w:type="paragraph" w:styleId="Textocomentario">
    <w:name w:val="annotation text"/>
    <w:basedOn w:val="Normal"/>
    <w:link w:val="TextocomentarioCar"/>
    <w:uiPriority w:val="99"/>
    <w:semiHidden/>
    <w:unhideWhenUsed/>
    <w:rsid w:val="00CC5F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F57"/>
    <w:rPr>
      <w:sz w:val="20"/>
      <w:szCs w:val="20"/>
    </w:rPr>
  </w:style>
  <w:style w:type="paragraph" w:styleId="Asuntodelcomentario">
    <w:name w:val="annotation subject"/>
    <w:basedOn w:val="Textocomentario"/>
    <w:next w:val="Textocomentario"/>
    <w:link w:val="AsuntodelcomentarioCar"/>
    <w:uiPriority w:val="99"/>
    <w:semiHidden/>
    <w:unhideWhenUsed/>
    <w:rsid w:val="00CC5F57"/>
    <w:rPr>
      <w:b/>
      <w:bCs/>
    </w:rPr>
  </w:style>
  <w:style w:type="character" w:customStyle="1" w:styleId="AsuntodelcomentarioCar">
    <w:name w:val="Asunto del comentario Car"/>
    <w:basedOn w:val="TextocomentarioCar"/>
    <w:link w:val="Asuntodelcomentario"/>
    <w:uiPriority w:val="99"/>
    <w:semiHidden/>
    <w:rsid w:val="00CC5F57"/>
    <w:rPr>
      <w:b/>
      <w:bCs/>
      <w:sz w:val="20"/>
      <w:szCs w:val="20"/>
    </w:rPr>
  </w:style>
  <w:style w:type="character" w:customStyle="1" w:styleId="Ttulo4Car">
    <w:name w:val="Título 4 Car"/>
    <w:basedOn w:val="Fuentedeprrafopredeter"/>
    <w:link w:val="Ttulo4"/>
    <w:uiPriority w:val="9"/>
    <w:semiHidden/>
    <w:rsid w:val="002C58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0275">
      <w:bodyDiv w:val="1"/>
      <w:marLeft w:val="0"/>
      <w:marRight w:val="0"/>
      <w:marTop w:val="0"/>
      <w:marBottom w:val="0"/>
      <w:divBdr>
        <w:top w:val="none" w:sz="0" w:space="0" w:color="auto"/>
        <w:left w:val="none" w:sz="0" w:space="0" w:color="auto"/>
        <w:bottom w:val="none" w:sz="0" w:space="0" w:color="auto"/>
        <w:right w:val="none" w:sz="0" w:space="0" w:color="auto"/>
      </w:divBdr>
    </w:div>
    <w:div w:id="287007054">
      <w:bodyDiv w:val="1"/>
      <w:marLeft w:val="0"/>
      <w:marRight w:val="0"/>
      <w:marTop w:val="0"/>
      <w:marBottom w:val="0"/>
      <w:divBdr>
        <w:top w:val="none" w:sz="0" w:space="0" w:color="auto"/>
        <w:left w:val="none" w:sz="0" w:space="0" w:color="auto"/>
        <w:bottom w:val="none" w:sz="0" w:space="0" w:color="auto"/>
        <w:right w:val="none" w:sz="0" w:space="0" w:color="auto"/>
      </w:divBdr>
    </w:div>
    <w:div w:id="345062429">
      <w:bodyDiv w:val="1"/>
      <w:marLeft w:val="0"/>
      <w:marRight w:val="0"/>
      <w:marTop w:val="0"/>
      <w:marBottom w:val="0"/>
      <w:divBdr>
        <w:top w:val="none" w:sz="0" w:space="0" w:color="auto"/>
        <w:left w:val="none" w:sz="0" w:space="0" w:color="auto"/>
        <w:bottom w:val="none" w:sz="0" w:space="0" w:color="auto"/>
        <w:right w:val="none" w:sz="0" w:space="0" w:color="auto"/>
      </w:divBdr>
      <w:divsChild>
        <w:div w:id="77749211">
          <w:marLeft w:val="0"/>
          <w:marRight w:val="0"/>
          <w:marTop w:val="0"/>
          <w:marBottom w:val="0"/>
          <w:divBdr>
            <w:top w:val="none" w:sz="0" w:space="0" w:color="auto"/>
            <w:left w:val="none" w:sz="0" w:space="0" w:color="auto"/>
            <w:bottom w:val="none" w:sz="0" w:space="0" w:color="auto"/>
            <w:right w:val="none" w:sz="0" w:space="0" w:color="auto"/>
          </w:divBdr>
        </w:div>
        <w:div w:id="323552761">
          <w:marLeft w:val="0"/>
          <w:marRight w:val="0"/>
          <w:marTop w:val="0"/>
          <w:marBottom w:val="0"/>
          <w:divBdr>
            <w:top w:val="none" w:sz="0" w:space="0" w:color="auto"/>
            <w:left w:val="none" w:sz="0" w:space="0" w:color="auto"/>
            <w:bottom w:val="none" w:sz="0" w:space="0" w:color="auto"/>
            <w:right w:val="none" w:sz="0" w:space="0" w:color="auto"/>
          </w:divBdr>
        </w:div>
        <w:div w:id="1003776979">
          <w:marLeft w:val="0"/>
          <w:marRight w:val="0"/>
          <w:marTop w:val="0"/>
          <w:marBottom w:val="0"/>
          <w:divBdr>
            <w:top w:val="none" w:sz="0" w:space="0" w:color="auto"/>
            <w:left w:val="none" w:sz="0" w:space="0" w:color="auto"/>
            <w:bottom w:val="none" w:sz="0" w:space="0" w:color="auto"/>
            <w:right w:val="none" w:sz="0" w:space="0" w:color="auto"/>
          </w:divBdr>
        </w:div>
      </w:divsChild>
    </w:div>
    <w:div w:id="556167277">
      <w:bodyDiv w:val="1"/>
      <w:marLeft w:val="0"/>
      <w:marRight w:val="0"/>
      <w:marTop w:val="0"/>
      <w:marBottom w:val="0"/>
      <w:divBdr>
        <w:top w:val="none" w:sz="0" w:space="0" w:color="auto"/>
        <w:left w:val="none" w:sz="0" w:space="0" w:color="auto"/>
        <w:bottom w:val="none" w:sz="0" w:space="0" w:color="auto"/>
        <w:right w:val="none" w:sz="0" w:space="0" w:color="auto"/>
      </w:divBdr>
    </w:div>
    <w:div w:id="830681932">
      <w:bodyDiv w:val="1"/>
      <w:marLeft w:val="0"/>
      <w:marRight w:val="0"/>
      <w:marTop w:val="0"/>
      <w:marBottom w:val="0"/>
      <w:divBdr>
        <w:top w:val="none" w:sz="0" w:space="0" w:color="auto"/>
        <w:left w:val="none" w:sz="0" w:space="0" w:color="auto"/>
        <w:bottom w:val="none" w:sz="0" w:space="0" w:color="auto"/>
        <w:right w:val="none" w:sz="0" w:space="0" w:color="auto"/>
      </w:divBdr>
    </w:div>
    <w:div w:id="839780652">
      <w:bodyDiv w:val="1"/>
      <w:marLeft w:val="0"/>
      <w:marRight w:val="0"/>
      <w:marTop w:val="0"/>
      <w:marBottom w:val="0"/>
      <w:divBdr>
        <w:top w:val="none" w:sz="0" w:space="0" w:color="auto"/>
        <w:left w:val="none" w:sz="0" w:space="0" w:color="auto"/>
        <w:bottom w:val="none" w:sz="0" w:space="0" w:color="auto"/>
        <w:right w:val="none" w:sz="0" w:space="0" w:color="auto"/>
      </w:divBdr>
    </w:div>
    <w:div w:id="911084158">
      <w:bodyDiv w:val="1"/>
      <w:marLeft w:val="0"/>
      <w:marRight w:val="0"/>
      <w:marTop w:val="0"/>
      <w:marBottom w:val="0"/>
      <w:divBdr>
        <w:top w:val="none" w:sz="0" w:space="0" w:color="auto"/>
        <w:left w:val="none" w:sz="0" w:space="0" w:color="auto"/>
        <w:bottom w:val="none" w:sz="0" w:space="0" w:color="auto"/>
        <w:right w:val="none" w:sz="0" w:space="0" w:color="auto"/>
      </w:divBdr>
    </w:div>
    <w:div w:id="945575625">
      <w:bodyDiv w:val="1"/>
      <w:marLeft w:val="0"/>
      <w:marRight w:val="0"/>
      <w:marTop w:val="0"/>
      <w:marBottom w:val="0"/>
      <w:divBdr>
        <w:top w:val="none" w:sz="0" w:space="0" w:color="auto"/>
        <w:left w:val="none" w:sz="0" w:space="0" w:color="auto"/>
        <w:bottom w:val="none" w:sz="0" w:space="0" w:color="auto"/>
        <w:right w:val="none" w:sz="0" w:space="0" w:color="auto"/>
      </w:divBdr>
    </w:div>
    <w:div w:id="1035422198">
      <w:bodyDiv w:val="1"/>
      <w:marLeft w:val="0"/>
      <w:marRight w:val="0"/>
      <w:marTop w:val="0"/>
      <w:marBottom w:val="0"/>
      <w:divBdr>
        <w:top w:val="none" w:sz="0" w:space="0" w:color="auto"/>
        <w:left w:val="none" w:sz="0" w:space="0" w:color="auto"/>
        <w:bottom w:val="none" w:sz="0" w:space="0" w:color="auto"/>
        <w:right w:val="none" w:sz="0" w:space="0" w:color="auto"/>
      </w:divBdr>
    </w:div>
    <w:div w:id="1135371928">
      <w:bodyDiv w:val="1"/>
      <w:marLeft w:val="0"/>
      <w:marRight w:val="0"/>
      <w:marTop w:val="0"/>
      <w:marBottom w:val="0"/>
      <w:divBdr>
        <w:top w:val="none" w:sz="0" w:space="0" w:color="auto"/>
        <w:left w:val="none" w:sz="0" w:space="0" w:color="auto"/>
        <w:bottom w:val="none" w:sz="0" w:space="0" w:color="auto"/>
        <w:right w:val="none" w:sz="0" w:space="0" w:color="auto"/>
      </w:divBdr>
    </w:div>
    <w:div w:id="1157921130">
      <w:bodyDiv w:val="1"/>
      <w:marLeft w:val="0"/>
      <w:marRight w:val="0"/>
      <w:marTop w:val="0"/>
      <w:marBottom w:val="0"/>
      <w:divBdr>
        <w:top w:val="none" w:sz="0" w:space="0" w:color="auto"/>
        <w:left w:val="none" w:sz="0" w:space="0" w:color="auto"/>
        <w:bottom w:val="none" w:sz="0" w:space="0" w:color="auto"/>
        <w:right w:val="none" w:sz="0" w:space="0" w:color="auto"/>
      </w:divBdr>
    </w:div>
    <w:div w:id="1384210099">
      <w:bodyDiv w:val="1"/>
      <w:marLeft w:val="0"/>
      <w:marRight w:val="0"/>
      <w:marTop w:val="0"/>
      <w:marBottom w:val="0"/>
      <w:divBdr>
        <w:top w:val="none" w:sz="0" w:space="0" w:color="auto"/>
        <w:left w:val="none" w:sz="0" w:space="0" w:color="auto"/>
        <w:bottom w:val="none" w:sz="0" w:space="0" w:color="auto"/>
        <w:right w:val="none" w:sz="0" w:space="0" w:color="auto"/>
      </w:divBdr>
    </w:div>
    <w:div w:id="1391539359">
      <w:bodyDiv w:val="1"/>
      <w:marLeft w:val="0"/>
      <w:marRight w:val="0"/>
      <w:marTop w:val="0"/>
      <w:marBottom w:val="0"/>
      <w:divBdr>
        <w:top w:val="none" w:sz="0" w:space="0" w:color="auto"/>
        <w:left w:val="none" w:sz="0" w:space="0" w:color="auto"/>
        <w:bottom w:val="none" w:sz="0" w:space="0" w:color="auto"/>
        <w:right w:val="none" w:sz="0" w:space="0" w:color="auto"/>
      </w:divBdr>
    </w:div>
    <w:div w:id="1450510294">
      <w:bodyDiv w:val="1"/>
      <w:marLeft w:val="0"/>
      <w:marRight w:val="0"/>
      <w:marTop w:val="0"/>
      <w:marBottom w:val="0"/>
      <w:divBdr>
        <w:top w:val="none" w:sz="0" w:space="0" w:color="auto"/>
        <w:left w:val="none" w:sz="0" w:space="0" w:color="auto"/>
        <w:bottom w:val="none" w:sz="0" w:space="0" w:color="auto"/>
        <w:right w:val="none" w:sz="0" w:space="0" w:color="auto"/>
      </w:divBdr>
    </w:div>
    <w:div w:id="1532457427">
      <w:bodyDiv w:val="1"/>
      <w:marLeft w:val="0"/>
      <w:marRight w:val="0"/>
      <w:marTop w:val="0"/>
      <w:marBottom w:val="0"/>
      <w:divBdr>
        <w:top w:val="none" w:sz="0" w:space="0" w:color="auto"/>
        <w:left w:val="none" w:sz="0" w:space="0" w:color="auto"/>
        <w:bottom w:val="none" w:sz="0" w:space="0" w:color="auto"/>
        <w:right w:val="none" w:sz="0" w:space="0" w:color="auto"/>
      </w:divBdr>
    </w:div>
    <w:div w:id="1543133565">
      <w:bodyDiv w:val="1"/>
      <w:marLeft w:val="0"/>
      <w:marRight w:val="0"/>
      <w:marTop w:val="0"/>
      <w:marBottom w:val="0"/>
      <w:divBdr>
        <w:top w:val="none" w:sz="0" w:space="0" w:color="auto"/>
        <w:left w:val="none" w:sz="0" w:space="0" w:color="auto"/>
        <w:bottom w:val="none" w:sz="0" w:space="0" w:color="auto"/>
        <w:right w:val="none" w:sz="0" w:space="0" w:color="auto"/>
      </w:divBdr>
    </w:div>
    <w:div w:id="1614896407">
      <w:bodyDiv w:val="1"/>
      <w:marLeft w:val="0"/>
      <w:marRight w:val="0"/>
      <w:marTop w:val="0"/>
      <w:marBottom w:val="0"/>
      <w:divBdr>
        <w:top w:val="none" w:sz="0" w:space="0" w:color="auto"/>
        <w:left w:val="none" w:sz="0" w:space="0" w:color="auto"/>
        <w:bottom w:val="none" w:sz="0" w:space="0" w:color="auto"/>
        <w:right w:val="none" w:sz="0" w:space="0" w:color="auto"/>
      </w:divBdr>
    </w:div>
    <w:div w:id="1702048923">
      <w:bodyDiv w:val="1"/>
      <w:marLeft w:val="0"/>
      <w:marRight w:val="0"/>
      <w:marTop w:val="0"/>
      <w:marBottom w:val="0"/>
      <w:divBdr>
        <w:top w:val="none" w:sz="0" w:space="0" w:color="auto"/>
        <w:left w:val="none" w:sz="0" w:space="0" w:color="auto"/>
        <w:bottom w:val="none" w:sz="0" w:space="0" w:color="auto"/>
        <w:right w:val="none" w:sz="0" w:space="0" w:color="auto"/>
      </w:divBdr>
    </w:div>
    <w:div w:id="2084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tmp"/><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3.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
    <b:Tag>asp10</b:Tag>
    <b:SourceType>InternetSite</b:SourceType>
    <b:Guid>{53B0E82A-4EF0-4BCC-9E3B-74A368DD60B1}</b:Guid>
    <b:Author>
      <b:Author>
        <b:Corporate>asprotech</b:Corporate>
      </b:Author>
    </b:Author>
    <b:Title>Personal Software Process (PSP®), elementos generales </b:Title>
    <b:Year>2010</b:Year>
    <b:Month>Junio</b:Month>
    <b:Day>24</b:Day>
    <b:URL>https://asprotech.blogspot.com/2010/06/personal-software-process-psp-elementos.html</b:URL>
    <b:RefOrder>3</b:RefOrder>
  </b:Source>
  <b:Source>
    <b:Tag>Tor12</b:Tag>
    <b:SourceType>InternetSite</b:SourceType>
    <b:Guid>{981E1852-C997-4F29-B11A-04F6AFF674D0}</b:Guid>
    <b:Author>
      <b:Author>
        <b:NameList>
          <b:Person>
            <b:Last>Torrecilla</b:Last>
            <b:First>Pablo</b:First>
          </b:Person>
        </b:NameList>
      </b:Author>
    </b:Author>
    <b:Title>El Proceso Unificado Ágil: fases y disciplinas</b:Title>
    <b:Year>2012</b:Year>
    <b:Month>Junio</b:Month>
    <b:Day>07</b:Day>
    <b:URL>http://nosolopau.com/2012/06/07/mas-sobre-el-proceso-unificado-agil-fases-y-disciplinas/</b:URL>
    <b:RefOrder>4</b:RefOrder>
  </b:Source>
</b:Sources>
</file>

<file path=customXml/itemProps1.xml><?xml version="1.0" encoding="utf-8"?>
<ds:datastoreItem xmlns:ds="http://schemas.openxmlformats.org/officeDocument/2006/customXml" ds:itemID="{5099F19D-69E0-492B-AE61-412788CCFCD3}">
  <ds:schemaRefs>
    <ds:schemaRef ds:uri="http://schemas.openxmlformats.org/officeDocument/2006/bibliography"/>
  </ds:schemaRefs>
</ds:datastoreItem>
</file>

<file path=customXml/itemProps2.xml><?xml version="1.0" encoding="utf-8"?>
<ds:datastoreItem xmlns:ds="http://schemas.openxmlformats.org/officeDocument/2006/customXml" ds:itemID="{5E08323A-44EC-41A1-BDA5-98845BFA80A3}">
  <ds:schemaRefs>
    <ds:schemaRef ds:uri="http://schemas.openxmlformats.org/officeDocument/2006/bibliography"/>
  </ds:schemaRefs>
</ds:datastoreItem>
</file>

<file path=customXml/itemProps3.xml><?xml version="1.0" encoding="utf-8"?>
<ds:datastoreItem xmlns:ds="http://schemas.openxmlformats.org/officeDocument/2006/customXml" ds:itemID="{F37B2CE2-38E0-4268-B2E3-903610FE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34</Pages>
  <Words>5503</Words>
  <Characters>30271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Mejora de procesos del departamento de TELECOM</vt:lpstr>
    </vt:vector>
  </TitlesOfParts>
  <Company>Microsoft</Company>
  <LinksUpToDate>false</LinksUpToDate>
  <CharactersWithSpaces>35703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procesos del departamento de TELECOM</dc:title>
  <dc:creator>Golden</dc:creator>
  <cp:lastModifiedBy>Galaxy</cp:lastModifiedBy>
  <cp:revision>14</cp:revision>
  <dcterms:created xsi:type="dcterms:W3CDTF">2019-02-04T20:06:00Z</dcterms:created>
  <dcterms:modified xsi:type="dcterms:W3CDTF">2019-02-24T20:34:00Z</dcterms:modified>
</cp:coreProperties>
</file>